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10A2E" w14:textId="43AD2F11" w:rsidR="000F1FA6" w:rsidRPr="00AE5680" w:rsidRDefault="00990EA8" w:rsidP="00AE5680">
      <w:pPr>
        <w:pStyle w:val="MyText"/>
        <w:rPr>
          <w:b/>
          <w:sz w:val="36"/>
          <w:szCs w:val="36"/>
        </w:rPr>
      </w:pPr>
      <w:r w:rsidRPr="00AE5680">
        <w:rPr>
          <w:b/>
          <w:sz w:val="36"/>
          <w:szCs w:val="36"/>
        </w:rPr>
        <w:t xml:space="preserve">Теория </w:t>
      </w:r>
      <w:r w:rsidR="006759D8">
        <w:rPr>
          <w:b/>
          <w:sz w:val="36"/>
          <w:szCs w:val="36"/>
        </w:rPr>
        <w:t xml:space="preserve">атрибутных </w:t>
      </w:r>
      <w:r w:rsidR="000805EE" w:rsidRPr="00AE5680">
        <w:rPr>
          <w:b/>
          <w:sz w:val="36"/>
          <w:szCs w:val="36"/>
        </w:rPr>
        <w:t>систем</w:t>
      </w:r>
    </w:p>
    <w:p w14:paraId="6380D784" w14:textId="3163B44B" w:rsidR="000F1FA6" w:rsidRPr="00F61F6C" w:rsidRDefault="00AE5680" w:rsidP="00AE5680">
      <w:pPr>
        <w:pStyle w:val="1"/>
      </w:pPr>
      <w:r>
        <w:t>Помеченные с</w:t>
      </w:r>
      <w:r w:rsidR="00CA690B" w:rsidRPr="00F61F6C">
        <w:t>истем</w:t>
      </w:r>
      <w:r>
        <w:t>ы</w:t>
      </w:r>
      <w:r w:rsidR="00CA690B" w:rsidRPr="00F61F6C">
        <w:t xml:space="preserve"> переходов</w:t>
      </w:r>
    </w:p>
    <w:p w14:paraId="4B838AAD" w14:textId="5EC4F7B6" w:rsidR="00D76B99" w:rsidRPr="00F61F6C" w:rsidRDefault="00D76B99" w:rsidP="00AE5680">
      <w:pPr>
        <w:pStyle w:val="MyText"/>
      </w:pPr>
      <w:r w:rsidRPr="00F61F6C">
        <w:t>Помеченная с</w:t>
      </w:r>
      <w:r w:rsidR="00A90176" w:rsidRPr="00F61F6C">
        <w:t xml:space="preserve">истема переходов – это </w:t>
      </w:r>
      <w:r w:rsidRPr="00F61F6C">
        <w:t>кортеж (</w:t>
      </w:r>
      <w:r w:rsidR="00464DA3">
        <w:rPr>
          <w:lang w:val="en-US"/>
        </w:rPr>
        <w:t>Sα</w:t>
      </w:r>
      <w:r w:rsidRPr="00F61F6C">
        <w:t xml:space="preserve">, </w:t>
      </w:r>
      <w:r w:rsidR="00464DA3">
        <w:rPr>
          <w:lang w:val="en-US"/>
        </w:rPr>
        <w:t>Lα</w:t>
      </w:r>
      <w:r w:rsidRPr="00F61F6C">
        <w:t xml:space="preserve">, </w:t>
      </w:r>
      <w:r w:rsidRPr="00F61F6C">
        <w:rPr>
          <w:lang w:val="en-US"/>
        </w:rPr>
        <w:t>T</w:t>
      </w:r>
      <w:r w:rsidR="00464DA3">
        <w:rPr>
          <w:lang w:val="en-US"/>
        </w:rPr>
        <w:t>α</w:t>
      </w:r>
      <w:r w:rsidRPr="00F61F6C">
        <w:t>), где</w:t>
      </w:r>
    </w:p>
    <w:p w14:paraId="13D71A4F" w14:textId="28FC7C1E" w:rsidR="00555DD7" w:rsidRPr="00F61F6C" w:rsidRDefault="00464DA3" w:rsidP="0012583D">
      <w:pPr>
        <w:pStyle w:val="MyText"/>
        <w:numPr>
          <w:ilvl w:val="0"/>
          <w:numId w:val="23"/>
        </w:numPr>
      </w:pPr>
      <w:r w:rsidRPr="00555DD7">
        <w:rPr>
          <w:lang w:val="en-US"/>
        </w:rPr>
        <w:t>Sα</w:t>
      </w:r>
      <w:r w:rsidR="00D76B99" w:rsidRPr="00F61F6C">
        <w:t xml:space="preserve"> – непустое множество состояний</w:t>
      </w:r>
      <w:r w:rsidR="00F100D6">
        <w:t>;</w:t>
      </w:r>
      <w:r w:rsidR="00943D34" w:rsidRPr="00916D23">
        <w:t xml:space="preserve"> </w:t>
      </w:r>
    </w:p>
    <w:p w14:paraId="2341EB44" w14:textId="3FC52718" w:rsidR="00D76B99" w:rsidRPr="00F61F6C" w:rsidRDefault="00464DA3" w:rsidP="00AE5680">
      <w:pPr>
        <w:pStyle w:val="MyText"/>
        <w:numPr>
          <w:ilvl w:val="0"/>
          <w:numId w:val="23"/>
        </w:numPr>
      </w:pPr>
      <w:r>
        <w:rPr>
          <w:lang w:val="en-US"/>
        </w:rPr>
        <w:t>Lα</w:t>
      </w:r>
      <w:r w:rsidR="00D76B99" w:rsidRPr="00F61F6C">
        <w:t xml:space="preserve"> – непустое множество меток</w:t>
      </w:r>
      <w:r w:rsidR="00F100D6">
        <w:t>;</w:t>
      </w:r>
    </w:p>
    <w:p w14:paraId="46B14C69" w14:textId="6DB09999" w:rsidR="00096B78" w:rsidRPr="00F61F6C" w:rsidRDefault="00D76B99" w:rsidP="00AE5680">
      <w:pPr>
        <w:pStyle w:val="MyText"/>
        <w:numPr>
          <w:ilvl w:val="0"/>
          <w:numId w:val="23"/>
        </w:numPr>
      </w:pPr>
      <w:r w:rsidRPr="00F61F6C">
        <w:rPr>
          <w:lang w:val="en-US"/>
        </w:rPr>
        <w:t>T</w:t>
      </w:r>
      <w:r w:rsidR="00464DA3">
        <w:rPr>
          <w:lang w:val="en-US"/>
        </w:rPr>
        <w:t>α</w:t>
      </w:r>
      <w:r w:rsidRPr="00F61F6C">
        <w:t xml:space="preserve"> </w:t>
      </w:r>
      <w:r w:rsidRPr="00F61F6C">
        <w:rPr>
          <w:rFonts w:ascii="Cambria Math" w:hAnsi="Cambria Math" w:cs="Cambria Math"/>
        </w:rPr>
        <w:t>⊆</w:t>
      </w:r>
      <w:r w:rsidRPr="00F61F6C">
        <w:t xml:space="preserve"> </w:t>
      </w:r>
      <w:r w:rsidR="00464DA3">
        <w:rPr>
          <w:lang w:val="en-US"/>
        </w:rPr>
        <w:t>Sα</w:t>
      </w:r>
      <w:r w:rsidRPr="00F61F6C">
        <w:t xml:space="preserve"> × </w:t>
      </w:r>
      <w:r w:rsidR="00464DA3">
        <w:rPr>
          <w:lang w:val="en-US"/>
        </w:rPr>
        <w:t>Lα</w:t>
      </w:r>
      <w:r w:rsidRPr="00F61F6C">
        <w:t xml:space="preserve"> × </w:t>
      </w:r>
      <w:r w:rsidR="00464DA3">
        <w:rPr>
          <w:lang w:val="en-US"/>
        </w:rPr>
        <w:t>Sα</w:t>
      </w:r>
      <w:r w:rsidRPr="00F61F6C">
        <w:t xml:space="preserve"> – отношение переходов</w:t>
      </w:r>
      <w:r w:rsidR="00F100D6">
        <w:t>;</w:t>
      </w:r>
    </w:p>
    <w:p w14:paraId="0B9052EE" w14:textId="03A55166" w:rsidR="00D76B99" w:rsidRPr="00F61F6C" w:rsidRDefault="00096B78" w:rsidP="00AE5680">
      <w:pPr>
        <w:pStyle w:val="MyText"/>
        <w:numPr>
          <w:ilvl w:val="0"/>
          <w:numId w:val="23"/>
        </w:numPr>
      </w:pPr>
      <w:r w:rsidRPr="00F61F6C">
        <w:t xml:space="preserve">Множества </w:t>
      </w:r>
      <w:r w:rsidR="00464DA3">
        <w:rPr>
          <w:lang w:val="en-US"/>
        </w:rPr>
        <w:t>Sα</w:t>
      </w:r>
      <w:r w:rsidRPr="00F61F6C">
        <w:t xml:space="preserve"> и </w:t>
      </w:r>
      <w:r w:rsidR="00464DA3">
        <w:rPr>
          <w:lang w:val="en-US"/>
        </w:rPr>
        <w:t>Lα</w:t>
      </w:r>
      <w:r w:rsidRPr="00F61F6C">
        <w:t xml:space="preserve"> не пересекаются</w:t>
      </w:r>
      <w:r w:rsidR="00D76B99" w:rsidRPr="00F61F6C">
        <w:t>.</w:t>
      </w:r>
    </w:p>
    <w:p w14:paraId="78EDEECA" w14:textId="10EA98AA" w:rsidR="00D76B99" w:rsidRPr="00F61F6C" w:rsidRDefault="00AE5680" w:rsidP="00F52F8F">
      <w:pPr>
        <w:pStyle w:val="1"/>
      </w:pPr>
      <w:r>
        <w:t xml:space="preserve">Системы </w:t>
      </w:r>
      <w:r w:rsidR="00D76B99" w:rsidRPr="00F61F6C">
        <w:t xml:space="preserve">с </w:t>
      </w:r>
      <w:r w:rsidR="00746507">
        <w:t>выходом</w:t>
      </w:r>
      <w:r w:rsidR="00746507" w:rsidRPr="00746507">
        <w:t>/</w:t>
      </w:r>
      <w:r w:rsidR="00D76B99" w:rsidRPr="00F61F6C">
        <w:t>входом/выходом</w:t>
      </w:r>
    </w:p>
    <w:p w14:paraId="5AEEC2A1" w14:textId="42D1F83E" w:rsidR="00D76B99" w:rsidRDefault="00D76B99" w:rsidP="00AE5680">
      <w:pPr>
        <w:pStyle w:val="MyText"/>
      </w:pPr>
      <w:r w:rsidRPr="00F61F6C">
        <w:t>Систем</w:t>
      </w:r>
      <w:r w:rsidR="00CE09A3">
        <w:t>ы</w:t>
      </w:r>
      <w:r w:rsidR="00F52F8F" w:rsidRPr="00F52F8F">
        <w:t xml:space="preserve"> </w:t>
      </w:r>
      <w:r w:rsidRPr="00F61F6C">
        <w:t xml:space="preserve">с </w:t>
      </w:r>
      <w:r w:rsidR="00746507">
        <w:t>выходом</w:t>
      </w:r>
      <w:r w:rsidR="00746507" w:rsidRPr="00746507">
        <w:t>/</w:t>
      </w:r>
      <w:r w:rsidRPr="00F61F6C">
        <w:t>входом/выходом</w:t>
      </w:r>
      <w:r w:rsidR="00746507" w:rsidRPr="00746507">
        <w:t xml:space="preserve"> (</w:t>
      </w:r>
      <w:r w:rsidR="00746507">
        <w:t xml:space="preserve">далее </w:t>
      </w:r>
      <w:r w:rsidR="0085471D">
        <w:t>систем</w:t>
      </w:r>
      <w:r w:rsidR="007E076B">
        <w:t>ы</w:t>
      </w:r>
      <w:r w:rsidR="0085471D">
        <w:t xml:space="preserve"> типа </w:t>
      </w:r>
      <w:r w:rsidR="0085471D">
        <w:rPr>
          <w:lang w:val="en-US"/>
        </w:rPr>
        <w:t>oio</w:t>
      </w:r>
      <w:r w:rsidR="00746507" w:rsidRPr="00746507">
        <w:t>)</w:t>
      </w:r>
      <w:r w:rsidRPr="00F61F6C">
        <w:t xml:space="preserve"> – это вид </w:t>
      </w:r>
      <w:r w:rsidR="003017F0">
        <w:t xml:space="preserve">помеченных </w:t>
      </w:r>
      <w:r w:rsidR="0085471D">
        <w:t xml:space="preserve">систем </w:t>
      </w:r>
      <w:r w:rsidR="003017F0">
        <w:t>переходов</w:t>
      </w:r>
      <w:r w:rsidR="00F52F8F">
        <w:t xml:space="preserve">, в которых в состояниях хранятся выходы системы (информация, порождаемая переходом), а метки моделируют входы в систему (информацию, инициирующую переход). </w:t>
      </w:r>
    </w:p>
    <w:p w14:paraId="637C487D" w14:textId="6669E449" w:rsidR="00D14582" w:rsidRPr="00F61F6C" w:rsidRDefault="0085471D" w:rsidP="00AE5680">
      <w:pPr>
        <w:pStyle w:val="MyText"/>
      </w:pPr>
      <w:r>
        <w:t xml:space="preserve">Система типа </w:t>
      </w:r>
      <w:r>
        <w:rPr>
          <w:lang w:val="en-US"/>
        </w:rPr>
        <w:t>oio</w:t>
      </w:r>
      <w:r w:rsidR="00F2603B" w:rsidRPr="00F61F6C">
        <w:t xml:space="preserve"> – это кортеж (</w:t>
      </w:r>
      <w:r w:rsidR="00912455">
        <w:rPr>
          <w:lang w:val="en-US"/>
        </w:rPr>
        <w:t>Sβ</w:t>
      </w:r>
      <w:r w:rsidR="00F2603B" w:rsidRPr="00F61F6C">
        <w:t xml:space="preserve">, </w:t>
      </w:r>
      <w:r w:rsidR="00D76B99" w:rsidRPr="00F61F6C">
        <w:rPr>
          <w:lang w:val="en-US"/>
        </w:rPr>
        <w:t>I</w:t>
      </w:r>
      <w:r w:rsidR="00B81C82">
        <w:rPr>
          <w:lang w:val="en-US"/>
        </w:rPr>
        <w:t>α</w:t>
      </w:r>
      <w:r w:rsidR="00D76B99" w:rsidRPr="00F61F6C">
        <w:t xml:space="preserve">, </w:t>
      </w:r>
      <w:r w:rsidR="00D76B99" w:rsidRPr="00F61F6C">
        <w:rPr>
          <w:lang w:val="en-US"/>
        </w:rPr>
        <w:t>O</w:t>
      </w:r>
      <w:r w:rsidR="00360A6C">
        <w:rPr>
          <w:lang w:val="en-US"/>
        </w:rPr>
        <w:t>α</w:t>
      </w:r>
      <w:r w:rsidR="008B1D16" w:rsidRPr="008B1D16">
        <w:t xml:space="preserve">, </w:t>
      </w:r>
      <w:r w:rsidR="00480C4E">
        <w:rPr>
          <w:lang w:val="en-US"/>
        </w:rPr>
        <w:t>O</w:t>
      </w:r>
      <w:r w:rsidR="00F43204">
        <w:rPr>
          <w:lang w:val="en-US"/>
        </w:rPr>
        <w:t>β</w:t>
      </w:r>
      <w:r w:rsidR="00F43204" w:rsidRPr="008B1D16">
        <w:t xml:space="preserve">, </w:t>
      </w:r>
      <w:r w:rsidR="00464DA3" w:rsidRPr="00F61F6C">
        <w:rPr>
          <w:lang w:val="en-US"/>
        </w:rPr>
        <w:t>T</w:t>
      </w:r>
      <w:r w:rsidR="00464DA3">
        <w:rPr>
          <w:lang w:val="en-US"/>
        </w:rPr>
        <w:t>α</w:t>
      </w:r>
      <w:r w:rsidR="00F2603B" w:rsidRPr="00F61F6C">
        <w:t>), где</w:t>
      </w:r>
    </w:p>
    <w:p w14:paraId="5E38F928" w14:textId="3D79DDC3" w:rsidR="00A55AB5" w:rsidRPr="00A55AB5" w:rsidRDefault="00912455" w:rsidP="00F52F8F">
      <w:pPr>
        <w:pStyle w:val="MyText"/>
        <w:numPr>
          <w:ilvl w:val="0"/>
          <w:numId w:val="25"/>
        </w:numPr>
      </w:pPr>
      <w:r>
        <w:rPr>
          <w:lang w:val="en-US"/>
        </w:rPr>
        <w:t>Sβ</w:t>
      </w:r>
      <w:r w:rsidR="00A55AB5">
        <w:t xml:space="preserve"> – множество собственных состояний</w:t>
      </w:r>
      <w:r w:rsidR="00F100D6">
        <w:t>;</w:t>
      </w:r>
    </w:p>
    <w:p w14:paraId="1871F42C" w14:textId="426FD36F" w:rsidR="00F2603B" w:rsidRDefault="00F2603B" w:rsidP="00F52F8F">
      <w:pPr>
        <w:pStyle w:val="MyText"/>
        <w:numPr>
          <w:ilvl w:val="0"/>
          <w:numId w:val="25"/>
        </w:numPr>
      </w:pPr>
      <w:r w:rsidRPr="00F61F6C">
        <w:rPr>
          <w:lang w:val="en-US"/>
        </w:rPr>
        <w:t>I</w:t>
      </w:r>
      <w:r w:rsidR="00B81C82">
        <w:rPr>
          <w:lang w:val="en-US"/>
        </w:rPr>
        <w:t xml:space="preserve">α </w:t>
      </w:r>
      <w:r w:rsidRPr="00F61F6C">
        <w:t>– непустое множество входов</w:t>
      </w:r>
      <w:r w:rsidR="00F100D6">
        <w:t>;</w:t>
      </w:r>
    </w:p>
    <w:p w14:paraId="2A3E31C5" w14:textId="05F71702" w:rsidR="00F43204" w:rsidRDefault="00A55AB5" w:rsidP="00F52F8F">
      <w:pPr>
        <w:pStyle w:val="MyText"/>
        <w:numPr>
          <w:ilvl w:val="0"/>
          <w:numId w:val="25"/>
        </w:numPr>
      </w:pPr>
      <w:r w:rsidRPr="00A55AB5">
        <w:rPr>
          <w:lang w:val="en-US"/>
        </w:rPr>
        <w:t>O</w:t>
      </w:r>
      <w:r w:rsidR="00360A6C">
        <w:rPr>
          <w:lang w:val="en-US"/>
        </w:rPr>
        <w:t>α</w:t>
      </w:r>
      <w:r w:rsidRPr="00F43204">
        <w:t xml:space="preserve"> </w:t>
      </w:r>
      <w:r w:rsidRPr="00617841">
        <w:t xml:space="preserve">– </w:t>
      </w:r>
      <w:r>
        <w:t>непустое</w:t>
      </w:r>
      <w:r w:rsidRPr="00617841">
        <w:t xml:space="preserve"> множество выходов</w:t>
      </w:r>
      <w:r w:rsidR="00F100D6">
        <w:t>;</w:t>
      </w:r>
    </w:p>
    <w:p w14:paraId="5C89C211" w14:textId="362C70DD" w:rsidR="00F43204" w:rsidRDefault="00480C4E" w:rsidP="00F52F8F">
      <w:pPr>
        <w:pStyle w:val="MyText"/>
        <w:numPr>
          <w:ilvl w:val="0"/>
          <w:numId w:val="25"/>
        </w:numPr>
      </w:pPr>
      <w:r>
        <w:rPr>
          <w:lang w:val="en-US"/>
        </w:rPr>
        <w:t>O</w:t>
      </w:r>
      <w:r w:rsidR="00F43204">
        <w:rPr>
          <w:lang w:val="en-US"/>
        </w:rPr>
        <w:t>β</w:t>
      </w:r>
      <w:r w:rsidR="00F43204" w:rsidRPr="00F43204">
        <w:t xml:space="preserve"> </w:t>
      </w:r>
      <w:r w:rsidR="00F43204" w:rsidRPr="00617841">
        <w:t>–</w:t>
      </w:r>
      <w:r w:rsidR="00BE7745">
        <w:rPr>
          <w:lang w:val="en-US"/>
        </w:rPr>
        <w:t xml:space="preserve"> </w:t>
      </w:r>
      <w:r>
        <w:t xml:space="preserve">множество </w:t>
      </w:r>
      <w:r w:rsidR="00F43204">
        <w:t>константны</w:t>
      </w:r>
      <w:r>
        <w:t>х</w:t>
      </w:r>
      <w:r w:rsidR="00F43204">
        <w:t xml:space="preserve"> </w:t>
      </w:r>
      <w:r w:rsidR="00F43204" w:rsidRPr="00617841">
        <w:t>выход</w:t>
      </w:r>
      <w:r w:rsidR="0016384A">
        <w:t>ов</w:t>
      </w:r>
      <w:r w:rsidR="00F100D6">
        <w:t>;</w:t>
      </w:r>
    </w:p>
    <w:p w14:paraId="4A353F06" w14:textId="00C7EF66" w:rsidR="00CD2339" w:rsidRPr="00CD2339" w:rsidRDefault="00F43204" w:rsidP="00F52F8F">
      <w:pPr>
        <w:pStyle w:val="MyText"/>
        <w:numPr>
          <w:ilvl w:val="0"/>
          <w:numId w:val="25"/>
        </w:numPr>
      </w:pPr>
      <w:r w:rsidRPr="00A55AB5">
        <w:rPr>
          <w:lang w:val="en-US"/>
        </w:rPr>
        <w:t>O</w:t>
      </w:r>
      <w:r>
        <w:rPr>
          <w:lang w:val="en-US"/>
        </w:rPr>
        <w:t>α</w:t>
      </w:r>
      <w:r>
        <w:t xml:space="preserve"> ∩</w:t>
      </w:r>
      <w:r>
        <w:rPr>
          <w:lang w:val="en-US"/>
        </w:rPr>
        <w:t xml:space="preserve"> </w:t>
      </w:r>
      <w:r w:rsidRPr="00A55AB5">
        <w:rPr>
          <w:lang w:val="en-US"/>
        </w:rPr>
        <w:t>O</w:t>
      </w:r>
      <w:r>
        <w:rPr>
          <w:lang w:val="en-US"/>
        </w:rPr>
        <w:t xml:space="preserve">β = </w:t>
      </w:r>
      <w:r>
        <w:rPr>
          <w:rFonts w:ascii="Cambria Math" w:hAnsi="Cambria Math" w:cs="Cambria Math"/>
          <w:lang w:val="en-US"/>
        </w:rPr>
        <w:t>∅</w:t>
      </w:r>
      <w:r w:rsidR="00F100D6">
        <w:rPr>
          <w:rFonts w:ascii="Cambria Math" w:hAnsi="Cambria Math" w:cs="Cambria Math"/>
        </w:rPr>
        <w:t>;</w:t>
      </w:r>
    </w:p>
    <w:p w14:paraId="5AB09A63" w14:textId="64D48FE6" w:rsidR="0074132A" w:rsidRDefault="00CD2339" w:rsidP="00CD2339">
      <w:pPr>
        <w:pStyle w:val="MyText"/>
        <w:numPr>
          <w:ilvl w:val="0"/>
          <w:numId w:val="25"/>
        </w:numPr>
      </w:pPr>
      <w:r w:rsidRPr="00F61F6C">
        <w:t>(</w:t>
      </w:r>
      <w:r>
        <w:rPr>
          <w:lang w:val="en-US"/>
        </w:rPr>
        <w:t>Sβ</w:t>
      </w:r>
      <w:r w:rsidRPr="00617841">
        <w:t xml:space="preserve"> </w:t>
      </w:r>
      <w:r w:rsidRPr="00F61F6C">
        <w:t xml:space="preserve">× </w:t>
      </w:r>
      <w:r w:rsidRPr="00F61F6C">
        <w:rPr>
          <w:lang w:val="en-US"/>
        </w:rPr>
        <w:t>O</w:t>
      </w:r>
      <w:r>
        <w:rPr>
          <w:lang w:val="en-US"/>
        </w:rPr>
        <w:t>α</w:t>
      </w:r>
      <w:r w:rsidRPr="00F43204">
        <w:t xml:space="preserve"> × </w:t>
      </w:r>
      <w:r w:rsidRPr="00F61F6C">
        <w:rPr>
          <w:lang w:val="en-US"/>
        </w:rPr>
        <w:t>O</w:t>
      </w:r>
      <w:r>
        <w:rPr>
          <w:lang w:val="en-US"/>
        </w:rPr>
        <w:t>β</w:t>
      </w:r>
      <w:r w:rsidRPr="00F61F6C">
        <w:t xml:space="preserve">, </w:t>
      </w:r>
      <w:r w:rsidRPr="00F61F6C">
        <w:rPr>
          <w:lang w:val="en-US"/>
        </w:rPr>
        <w:t>I</w:t>
      </w:r>
      <w:r>
        <w:rPr>
          <w:lang w:val="en-US"/>
        </w:rPr>
        <w:t>α</w:t>
      </w:r>
      <w:r w:rsidRPr="00F61F6C">
        <w:t xml:space="preserve">, </w:t>
      </w:r>
      <w:r w:rsidRPr="00F61F6C">
        <w:rPr>
          <w:lang w:val="en-US"/>
        </w:rPr>
        <w:t>T</w:t>
      </w:r>
      <w:r>
        <w:rPr>
          <w:lang w:val="en-US"/>
        </w:rPr>
        <w:t>α</w:t>
      </w:r>
      <w:r w:rsidRPr="00F61F6C">
        <w:t xml:space="preserve">) – </w:t>
      </w:r>
      <w:r>
        <w:t>помеченная система переходов</w:t>
      </w:r>
      <w:r w:rsidR="00F100D6">
        <w:t>;</w:t>
      </w:r>
    </w:p>
    <w:p w14:paraId="33D5C800" w14:textId="2CAFD3E9" w:rsidR="00A55AB5" w:rsidRDefault="0074132A" w:rsidP="00CD2339">
      <w:pPr>
        <w:pStyle w:val="MyText"/>
        <w:numPr>
          <w:ilvl w:val="0"/>
          <w:numId w:val="25"/>
        </w:numPr>
      </w:pPr>
      <w:r>
        <w:t>если (</w:t>
      </w:r>
      <w:r w:rsidRPr="0074132A">
        <w:t>(</w:t>
      </w:r>
      <w:r>
        <w:rPr>
          <w:lang w:val="en-US"/>
        </w:rPr>
        <w:t>sβ</w:t>
      </w:r>
      <w:r w:rsidRPr="0074132A">
        <w:t xml:space="preserve">, </w:t>
      </w:r>
      <w:r>
        <w:rPr>
          <w:lang w:val="en-US"/>
        </w:rPr>
        <w:t>oα</w:t>
      </w:r>
      <w:r w:rsidRPr="0074132A">
        <w:t xml:space="preserve">, </w:t>
      </w:r>
      <w:r>
        <w:rPr>
          <w:lang w:val="en-US"/>
        </w:rPr>
        <w:t>oβ</w:t>
      </w:r>
      <w:r w:rsidRPr="0074132A">
        <w:t xml:space="preserve">), </w:t>
      </w:r>
      <w:r>
        <w:rPr>
          <w:lang w:val="en-US"/>
        </w:rPr>
        <w:t>iα</w:t>
      </w:r>
      <w:r w:rsidRPr="0074132A">
        <w:t>, (</w:t>
      </w:r>
      <w:r>
        <w:rPr>
          <w:lang w:val="en-US"/>
        </w:rPr>
        <w:t>sβ</w:t>
      </w:r>
      <w:r w:rsidRPr="0074132A">
        <w:t xml:space="preserve">′, </w:t>
      </w:r>
      <w:r>
        <w:rPr>
          <w:lang w:val="en-US"/>
        </w:rPr>
        <w:t>oα</w:t>
      </w:r>
      <w:r w:rsidRPr="0074132A">
        <w:t xml:space="preserve">′, </w:t>
      </w:r>
      <w:r>
        <w:rPr>
          <w:lang w:val="en-US"/>
        </w:rPr>
        <w:t>oβ</w:t>
      </w:r>
      <w:r w:rsidRPr="0074132A">
        <w:t>′)</w:t>
      </w:r>
      <w:r>
        <w:t>)</w:t>
      </w:r>
      <w:r w:rsidRPr="0074132A">
        <w:t xml:space="preserve"> </w:t>
      </w:r>
      <w:r w:rsidRPr="0074132A">
        <w:rPr>
          <w:rFonts w:ascii="Cambria Math" w:hAnsi="Cambria Math" w:cs="Cambria Math"/>
        </w:rPr>
        <w:t>∈</w:t>
      </w:r>
      <w:r w:rsidRPr="0074132A">
        <w:t xml:space="preserve"> </w:t>
      </w:r>
      <w:r>
        <w:rPr>
          <w:lang w:val="en-US"/>
        </w:rPr>
        <w:t>Tα</w:t>
      </w:r>
      <w:r>
        <w:t>, то</w:t>
      </w:r>
      <w:r w:rsidRPr="0074132A">
        <w:t xml:space="preserve"> </w:t>
      </w:r>
      <w:r>
        <w:rPr>
          <w:lang w:val="en-US"/>
        </w:rPr>
        <w:t>oβ</w:t>
      </w:r>
      <w:r w:rsidRPr="0074132A">
        <w:t xml:space="preserve"> = </w:t>
      </w:r>
      <w:r>
        <w:rPr>
          <w:lang w:val="en-US"/>
        </w:rPr>
        <w:t>oβ</w:t>
      </w:r>
      <w:r w:rsidRPr="0074132A">
        <w:t>′</w:t>
      </w:r>
      <w:r w:rsidR="00A55AB5" w:rsidRPr="00617841">
        <w:t>.</w:t>
      </w:r>
    </w:p>
    <w:p w14:paraId="70615D05" w14:textId="1D71A285" w:rsidR="00480C4E" w:rsidRPr="00480C4E" w:rsidRDefault="00480C4E" w:rsidP="00480C4E">
      <w:pPr>
        <w:pStyle w:val="MyText"/>
      </w:pPr>
      <w:commentRangeStart w:id="0"/>
      <w:r>
        <w:t xml:space="preserve">Так как постоянный выход не меняется, далее будем опускать </w:t>
      </w:r>
      <w:r>
        <w:rPr>
          <w:lang w:val="en-US"/>
        </w:rPr>
        <w:t>oβ</w:t>
      </w:r>
      <w:r>
        <w:t xml:space="preserve"> в переходах</w:t>
      </w:r>
      <w:commentRangeEnd w:id="0"/>
      <w:r w:rsidR="00260540">
        <w:rPr>
          <w:rStyle w:val="a8"/>
          <w:rFonts w:cstheme="minorBidi"/>
        </w:rPr>
        <w:commentReference w:id="0"/>
      </w:r>
      <w:r>
        <w:t>. Например, писать (</w:t>
      </w:r>
      <w:r w:rsidRPr="0074132A">
        <w:t>(</w:t>
      </w:r>
      <w:r>
        <w:rPr>
          <w:lang w:val="en-US"/>
        </w:rPr>
        <w:t>sβ</w:t>
      </w:r>
      <w:r w:rsidRPr="0074132A">
        <w:t xml:space="preserve">, </w:t>
      </w:r>
      <w:r>
        <w:rPr>
          <w:lang w:val="en-US"/>
        </w:rPr>
        <w:t>oα</w:t>
      </w:r>
      <w:r w:rsidRPr="0074132A">
        <w:t xml:space="preserve">), </w:t>
      </w:r>
      <w:r>
        <w:rPr>
          <w:lang w:val="en-US"/>
        </w:rPr>
        <w:t>iα</w:t>
      </w:r>
      <w:r w:rsidRPr="0074132A">
        <w:t>, (</w:t>
      </w:r>
      <w:r>
        <w:rPr>
          <w:lang w:val="en-US"/>
        </w:rPr>
        <w:t>sβ</w:t>
      </w:r>
      <w:r w:rsidRPr="0074132A">
        <w:t xml:space="preserve">′, </w:t>
      </w:r>
      <w:r>
        <w:rPr>
          <w:lang w:val="en-US"/>
        </w:rPr>
        <w:t>oα</w:t>
      </w:r>
      <w:r w:rsidRPr="0074132A">
        <w:t>′)</w:t>
      </w:r>
      <w:r>
        <w:t>)</w:t>
      </w:r>
      <w:r w:rsidRPr="0074132A">
        <w:t xml:space="preserve"> </w:t>
      </w:r>
      <w:r w:rsidRPr="0074132A">
        <w:rPr>
          <w:rFonts w:ascii="Cambria Math" w:hAnsi="Cambria Math" w:cs="Cambria Math"/>
        </w:rPr>
        <w:t>∈</w:t>
      </w:r>
      <w:r w:rsidRPr="0074132A">
        <w:t xml:space="preserve"> </w:t>
      </w:r>
      <w:r>
        <w:rPr>
          <w:lang w:val="en-US"/>
        </w:rPr>
        <w:t>Tα</w:t>
      </w:r>
      <w:r>
        <w:t xml:space="preserve"> вместо (</w:t>
      </w:r>
      <w:r w:rsidRPr="0074132A">
        <w:t>(</w:t>
      </w:r>
      <w:r>
        <w:rPr>
          <w:lang w:val="en-US"/>
        </w:rPr>
        <w:t>sβ</w:t>
      </w:r>
      <w:r w:rsidRPr="0074132A">
        <w:t xml:space="preserve">, </w:t>
      </w:r>
      <w:r>
        <w:rPr>
          <w:lang w:val="en-US"/>
        </w:rPr>
        <w:t>oα</w:t>
      </w:r>
      <w:r w:rsidRPr="0074132A">
        <w:t xml:space="preserve">, </w:t>
      </w:r>
      <w:r>
        <w:rPr>
          <w:lang w:val="en-US"/>
        </w:rPr>
        <w:t>oβ</w:t>
      </w:r>
      <w:r w:rsidRPr="0074132A">
        <w:t xml:space="preserve">), </w:t>
      </w:r>
      <w:r>
        <w:rPr>
          <w:lang w:val="en-US"/>
        </w:rPr>
        <w:t>iα</w:t>
      </w:r>
      <w:r w:rsidRPr="0074132A">
        <w:t>, (</w:t>
      </w:r>
      <w:r>
        <w:rPr>
          <w:lang w:val="en-US"/>
        </w:rPr>
        <w:t>sβ</w:t>
      </w:r>
      <w:r w:rsidRPr="0074132A">
        <w:t xml:space="preserve">′, </w:t>
      </w:r>
      <w:r>
        <w:rPr>
          <w:lang w:val="en-US"/>
        </w:rPr>
        <w:t>oα</w:t>
      </w:r>
      <w:r w:rsidRPr="0074132A">
        <w:t xml:space="preserve">′, </w:t>
      </w:r>
      <w:r>
        <w:rPr>
          <w:lang w:val="en-US"/>
        </w:rPr>
        <w:t>oβ</w:t>
      </w:r>
      <w:r w:rsidRPr="0074132A">
        <w:t>′)</w:t>
      </w:r>
      <w:r>
        <w:t>)</w:t>
      </w:r>
      <w:r w:rsidRPr="0074132A">
        <w:t xml:space="preserve"> </w:t>
      </w:r>
      <w:r w:rsidRPr="0074132A">
        <w:rPr>
          <w:rFonts w:ascii="Cambria Math" w:hAnsi="Cambria Math" w:cs="Cambria Math"/>
        </w:rPr>
        <w:t>∈</w:t>
      </w:r>
      <w:r w:rsidRPr="0074132A">
        <w:t xml:space="preserve"> </w:t>
      </w:r>
      <w:r>
        <w:rPr>
          <w:lang w:val="en-US"/>
        </w:rPr>
        <w:t>Tα</w:t>
      </w:r>
      <w:r>
        <w:t>.</w:t>
      </w:r>
    </w:p>
    <w:p w14:paraId="77B2924B" w14:textId="0A7BA9FA" w:rsidR="00C715B2" w:rsidRPr="00F61F6C" w:rsidRDefault="00C715B2" w:rsidP="00F52F8F">
      <w:pPr>
        <w:pStyle w:val="1"/>
      </w:pPr>
      <w:r w:rsidRPr="00F61F6C">
        <w:t>С</w:t>
      </w:r>
      <w:r w:rsidR="00F52F8F">
        <w:t xml:space="preserve">истемы типа </w:t>
      </w:r>
      <w:r w:rsidR="00F52F8F">
        <w:rPr>
          <w:lang w:val="en-US"/>
        </w:rPr>
        <w:t>oio</w:t>
      </w:r>
      <w:r>
        <w:t xml:space="preserve"> с ветвлением</w:t>
      </w:r>
      <w:r w:rsidR="001A4CEE">
        <w:t xml:space="preserve"> выходов</w:t>
      </w:r>
    </w:p>
    <w:p w14:paraId="18A33146" w14:textId="31DC885A" w:rsidR="00C715B2" w:rsidRDefault="00C715B2" w:rsidP="00AE5680">
      <w:pPr>
        <w:pStyle w:val="MyText"/>
      </w:pPr>
      <w:r w:rsidRPr="00F61F6C">
        <w:t>Систем</w:t>
      </w:r>
      <w:r w:rsidR="007E076B">
        <w:t>ы</w:t>
      </w:r>
      <w:r w:rsidRPr="00F61F6C">
        <w:t xml:space="preserve"> </w:t>
      </w:r>
      <w:r w:rsidR="00F52F8F">
        <w:t xml:space="preserve">типа </w:t>
      </w:r>
      <w:r w:rsidR="00F52F8F">
        <w:rPr>
          <w:lang w:val="en-US"/>
        </w:rPr>
        <w:t>oio</w:t>
      </w:r>
      <w:r w:rsidR="00F52F8F" w:rsidRPr="00F52F8F">
        <w:t xml:space="preserve"> </w:t>
      </w:r>
      <w:r w:rsidR="001A4CEE">
        <w:t>с ветвлением выходов</w:t>
      </w:r>
      <w:r w:rsidR="00F52F8F">
        <w:t xml:space="preserve"> (далее систем</w:t>
      </w:r>
      <w:r w:rsidR="007E076B">
        <w:t>ы</w:t>
      </w:r>
      <w:r w:rsidR="00F52F8F">
        <w:t xml:space="preserve"> типа </w:t>
      </w:r>
      <w:r w:rsidR="00F52F8F">
        <w:rPr>
          <w:lang w:val="en-US"/>
        </w:rPr>
        <w:t>oio</w:t>
      </w:r>
      <w:r w:rsidR="00F52F8F" w:rsidRPr="00F52F8F">
        <w:t>+</w:t>
      </w:r>
      <w:r w:rsidR="00F52F8F">
        <w:rPr>
          <w:lang w:val="en-US"/>
        </w:rPr>
        <w:t>ob</w:t>
      </w:r>
      <w:r w:rsidR="00F52F8F">
        <w:t>)</w:t>
      </w:r>
      <w:r w:rsidRPr="00F61F6C">
        <w:t xml:space="preserve"> – это </w:t>
      </w:r>
      <w:r w:rsidR="002239EA">
        <w:t>вид</w:t>
      </w:r>
      <w:r w:rsidRPr="00F61F6C">
        <w:t xml:space="preserve"> </w:t>
      </w:r>
      <w:r w:rsidR="00F52F8F">
        <w:t xml:space="preserve">систем типа </w:t>
      </w:r>
      <w:r w:rsidR="00F52F8F">
        <w:rPr>
          <w:lang w:val="en-US"/>
        </w:rPr>
        <w:t>oio</w:t>
      </w:r>
      <w:r w:rsidR="002A2DA9">
        <w:t>, в котор</w:t>
      </w:r>
      <w:r w:rsidR="00650476">
        <w:t>ых</w:t>
      </w:r>
      <w:r w:rsidR="002A2DA9">
        <w:t xml:space="preserve"> при переходе порождается конечное</w:t>
      </w:r>
      <w:r w:rsidR="00E72BBC" w:rsidRPr="00E72BBC">
        <w:t xml:space="preserve"> (</w:t>
      </w:r>
      <w:r w:rsidR="00E72BBC">
        <w:t>возможно пустое</w:t>
      </w:r>
      <w:r w:rsidR="00E72BBC" w:rsidRPr="00E72BBC">
        <w:t>)</w:t>
      </w:r>
      <w:r w:rsidR="002A2DA9">
        <w:t xml:space="preserve"> мультимножество выходов</w:t>
      </w:r>
      <w:r w:rsidR="0048684E">
        <w:t xml:space="preserve"> (ветвей)</w:t>
      </w:r>
      <w:r w:rsidR="002A2DA9">
        <w:t>.</w:t>
      </w:r>
    </w:p>
    <w:p w14:paraId="7553A91C" w14:textId="2B96F55C" w:rsidR="00B84DA2" w:rsidRPr="00110EE3" w:rsidRDefault="00B84DA2" w:rsidP="00B84DA2">
      <w:pPr>
        <w:pStyle w:val="MyText"/>
      </w:pPr>
      <w:r>
        <w:t xml:space="preserve">Пусть </w:t>
      </w:r>
      <w:r w:rsidR="00555DD7">
        <w:rPr>
          <w:lang w:val="en-US"/>
        </w:rPr>
        <w:t>Oγ</w:t>
      </w:r>
      <w:r w:rsidRPr="00AE613F">
        <w:t xml:space="preserve"> – </w:t>
      </w:r>
      <w:r>
        <w:t xml:space="preserve">множество всех конечных мультимножеств из элементов множества </w:t>
      </w:r>
      <w:r>
        <w:rPr>
          <w:lang w:val="en-US"/>
        </w:rPr>
        <w:t>Oα</w:t>
      </w:r>
      <w:r>
        <w:t>.</w:t>
      </w:r>
      <w:r w:rsidRPr="00110EE3">
        <w:t xml:space="preserve"> </w:t>
      </w:r>
      <w:r>
        <w:t>Пусть</w:t>
      </w:r>
      <w:r w:rsidRPr="00110EE3">
        <w:t xml:space="preserve"> </w:t>
      </w:r>
      <w:r w:rsidR="00555DD7">
        <w:rPr>
          <w:lang w:val="en-US"/>
        </w:rPr>
        <w:t>oγ</w:t>
      </w:r>
      <w:r>
        <w:t xml:space="preserve"> </w:t>
      </w:r>
      <w:r w:rsidRPr="00110EE3">
        <w:rPr>
          <w:rFonts w:ascii="Cambria Math" w:hAnsi="Cambria Math" w:cs="Cambria Math"/>
        </w:rPr>
        <w:t xml:space="preserve">∪ </w:t>
      </w:r>
      <w:r w:rsidR="00555DD7">
        <w:rPr>
          <w:lang w:val="en-US"/>
        </w:rPr>
        <w:t>oγ</w:t>
      </w:r>
      <w:r w:rsidRPr="0046678C">
        <w:t>′</w:t>
      </w:r>
      <w:r w:rsidRPr="00110EE3">
        <w:t xml:space="preserve"> </w:t>
      </w:r>
      <w:r>
        <w:t xml:space="preserve">обозначает объединение мультимножеств </w:t>
      </w:r>
      <w:r w:rsidR="00555DD7">
        <w:rPr>
          <w:lang w:val="en-US"/>
        </w:rPr>
        <w:t>oγ</w:t>
      </w:r>
      <w:r w:rsidRPr="00110EE3">
        <w:t xml:space="preserve"> </w:t>
      </w:r>
      <w:r>
        <w:t xml:space="preserve">и </w:t>
      </w:r>
      <w:r w:rsidR="00555DD7">
        <w:rPr>
          <w:lang w:val="en-US"/>
        </w:rPr>
        <w:t>oγ</w:t>
      </w:r>
      <w:r w:rsidRPr="0046678C">
        <w:t>′</w:t>
      </w:r>
      <w:r w:rsidRPr="00110EE3">
        <w:t>.</w:t>
      </w:r>
      <w:r>
        <w:t xml:space="preserve"> Пусть </w:t>
      </w:r>
      <w:r w:rsidRPr="005235B4">
        <w:t>|</w:t>
      </w:r>
      <w:r w:rsidR="00555DD7">
        <w:rPr>
          <w:lang w:val="en-US"/>
        </w:rPr>
        <w:t>oγ</w:t>
      </w:r>
      <w:r w:rsidRPr="005235B4">
        <w:t>|</w:t>
      </w:r>
      <w:r>
        <w:t xml:space="preserve"> обозначает количество элементов в мультимножестве </w:t>
      </w:r>
      <w:ins w:id="1" w:author="Igor Anureev" w:date="2021-03-03T21:45:00Z">
        <w:r w:rsidR="00155AF1">
          <w:rPr>
            <w:lang w:val="en-US"/>
          </w:rPr>
          <w:t>oγ</w:t>
        </w:r>
      </w:ins>
      <w:commentRangeStart w:id="2"/>
      <w:del w:id="3" w:author="Igor Anureev" w:date="2021-03-03T21:45:00Z">
        <w:r w:rsidDel="00155AF1">
          <w:rPr>
            <w:lang w:val="en-US"/>
          </w:rPr>
          <w:delText>O</w:delText>
        </w:r>
        <w:r w:rsidRPr="00C715B2" w:rsidDel="00155AF1">
          <w:rPr>
            <w:vertAlign w:val="subscript"/>
          </w:rPr>
          <w:delText>1</w:delText>
        </w:r>
      </w:del>
      <w:commentRangeEnd w:id="2"/>
      <w:r w:rsidR="00AB0AD8">
        <w:rPr>
          <w:rStyle w:val="a8"/>
          <w:rFonts w:cstheme="minorBidi"/>
        </w:rPr>
        <w:commentReference w:id="2"/>
      </w:r>
      <w:r>
        <w:t xml:space="preserve">. </w:t>
      </w:r>
    </w:p>
    <w:p w14:paraId="47A5FECE" w14:textId="57C5D908" w:rsidR="00C715B2" w:rsidRPr="00F61F6C" w:rsidRDefault="00C715B2" w:rsidP="00AE5680">
      <w:pPr>
        <w:pStyle w:val="MyText"/>
      </w:pPr>
      <w:r w:rsidRPr="00F61F6C">
        <w:lastRenderedPageBreak/>
        <w:t>С</w:t>
      </w:r>
      <w:r w:rsidR="00F52F8F">
        <w:t xml:space="preserve">истема типа </w:t>
      </w:r>
      <w:r w:rsidR="00F52F8F">
        <w:rPr>
          <w:lang w:val="en-US"/>
        </w:rPr>
        <w:t>oio</w:t>
      </w:r>
      <w:r w:rsidR="00F52F8F" w:rsidRPr="00F52F8F">
        <w:t>+</w:t>
      </w:r>
      <w:r w:rsidR="00F52F8F">
        <w:rPr>
          <w:lang w:val="en-US"/>
        </w:rPr>
        <w:t>ob</w:t>
      </w:r>
      <w:r w:rsidRPr="00F61F6C">
        <w:t xml:space="preserve"> – это кортеж </w:t>
      </w:r>
      <w:commentRangeStart w:id="4"/>
      <w:r w:rsidRPr="00F61F6C">
        <w:t>(</w:t>
      </w:r>
      <w:r w:rsidR="00912455">
        <w:rPr>
          <w:lang w:val="en-US"/>
        </w:rPr>
        <w:t>Sβ</w:t>
      </w:r>
      <w:r w:rsidRPr="00F61F6C">
        <w:t xml:space="preserve">, </w:t>
      </w:r>
      <w:r w:rsidRPr="00F61F6C">
        <w:rPr>
          <w:lang w:val="en-US"/>
        </w:rPr>
        <w:t>I</w:t>
      </w:r>
      <w:r w:rsidR="00B81C82">
        <w:rPr>
          <w:lang w:val="en-US"/>
        </w:rPr>
        <w:t>α</w:t>
      </w:r>
      <w:r w:rsidRPr="00F61F6C">
        <w:t xml:space="preserve">, </w:t>
      </w:r>
      <w:r w:rsidRPr="00F61F6C">
        <w:rPr>
          <w:lang w:val="en-US"/>
        </w:rPr>
        <w:t>O</w:t>
      </w:r>
      <w:r w:rsidR="00360A6C">
        <w:rPr>
          <w:lang w:val="en-US"/>
        </w:rPr>
        <w:t>α</w:t>
      </w:r>
      <w:r w:rsidR="005235B4" w:rsidRPr="005235B4">
        <w:t xml:space="preserve">, </w:t>
      </w:r>
      <w:r w:rsidR="00FF3CD9" w:rsidRPr="00F61F6C">
        <w:rPr>
          <w:lang w:val="en-US"/>
        </w:rPr>
        <w:t>O</w:t>
      </w:r>
      <w:r w:rsidR="00FF3CD9">
        <w:rPr>
          <w:lang w:val="en-US"/>
        </w:rPr>
        <w:t>β</w:t>
      </w:r>
      <w:r w:rsidR="00FF3CD9" w:rsidRPr="005235B4">
        <w:t xml:space="preserve">, </w:t>
      </w:r>
      <w:r w:rsidR="0059293C">
        <w:rPr>
          <w:lang w:val="en-US"/>
        </w:rPr>
        <w:t>B</w:t>
      </w:r>
      <w:r w:rsidR="0082469F">
        <w:t>β</w:t>
      </w:r>
      <w:r w:rsidRPr="00F61F6C">
        <w:t xml:space="preserve">), </w:t>
      </w:r>
      <w:commentRangeEnd w:id="4"/>
      <w:r w:rsidR="00AB0AD8">
        <w:rPr>
          <w:rStyle w:val="a8"/>
          <w:rFonts w:cstheme="minorBidi"/>
        </w:rPr>
        <w:commentReference w:id="4"/>
      </w:r>
      <w:r w:rsidRPr="00F61F6C">
        <w:t>где</w:t>
      </w:r>
    </w:p>
    <w:p w14:paraId="462CFD67" w14:textId="5556A0F1" w:rsidR="00C715B2" w:rsidRPr="008B1D16" w:rsidRDefault="00C715B2" w:rsidP="00243515">
      <w:pPr>
        <w:pStyle w:val="MyText"/>
        <w:numPr>
          <w:ilvl w:val="0"/>
          <w:numId w:val="30"/>
        </w:numPr>
      </w:pPr>
      <w:r w:rsidRPr="008B1D16">
        <w:t>(</w:t>
      </w:r>
      <w:r w:rsidR="00912455">
        <w:rPr>
          <w:lang w:val="en-US"/>
        </w:rPr>
        <w:t>Sβ</w:t>
      </w:r>
      <w:r w:rsidR="008B1D16" w:rsidRPr="008B1D16">
        <w:t>,</w:t>
      </w:r>
      <w:r w:rsidRPr="008B1D16">
        <w:t xml:space="preserve"> </w:t>
      </w:r>
      <w:r w:rsidR="008B1D16">
        <w:rPr>
          <w:lang w:val="en-US"/>
        </w:rPr>
        <w:t>I</w:t>
      </w:r>
      <w:r w:rsidR="00B81C82">
        <w:rPr>
          <w:lang w:val="en-US"/>
        </w:rPr>
        <w:t>α</w:t>
      </w:r>
      <w:r w:rsidRPr="008B1D16">
        <w:t>,</w:t>
      </w:r>
      <w:r w:rsidR="008B1D16" w:rsidRPr="008B1D16">
        <w:t xml:space="preserve"> </w:t>
      </w:r>
      <w:r w:rsidR="00555DD7">
        <w:rPr>
          <w:lang w:val="en-US"/>
        </w:rPr>
        <w:t>Oγ</w:t>
      </w:r>
      <w:r w:rsidR="008B1D16" w:rsidRPr="008B1D16">
        <w:t>,</w:t>
      </w:r>
      <w:r w:rsidRPr="008B1D16">
        <w:t xml:space="preserve"> </w:t>
      </w:r>
      <w:r w:rsidR="00FF3CD9" w:rsidRPr="00F61F6C">
        <w:rPr>
          <w:lang w:val="en-US"/>
        </w:rPr>
        <w:t>O</w:t>
      </w:r>
      <w:r w:rsidR="00FF3CD9">
        <w:rPr>
          <w:lang w:val="en-US"/>
        </w:rPr>
        <w:t>β</w:t>
      </w:r>
      <w:r w:rsidR="00FF3CD9" w:rsidRPr="005235B4">
        <w:t xml:space="preserve">, </w:t>
      </w:r>
      <w:r w:rsidR="00F336D3">
        <w:rPr>
          <w:lang w:val="en-US"/>
        </w:rPr>
        <w:t>T</w:t>
      </w:r>
      <w:r w:rsidR="00912455">
        <w:rPr>
          <w:lang w:val="en-US"/>
        </w:rPr>
        <w:t>α</w:t>
      </w:r>
      <w:r w:rsidRPr="008B1D16">
        <w:t xml:space="preserve">) – </w:t>
      </w:r>
      <w:r w:rsidR="00F52F8F">
        <w:t>система</w:t>
      </w:r>
      <w:r w:rsidR="00F52F8F" w:rsidRPr="008B1D16">
        <w:t xml:space="preserve"> </w:t>
      </w:r>
      <w:r w:rsidR="00F52F8F">
        <w:t>типа</w:t>
      </w:r>
      <w:r w:rsidR="00F52F8F" w:rsidRPr="008B1D16">
        <w:t xml:space="preserve"> </w:t>
      </w:r>
      <w:r w:rsidR="002239EA">
        <w:rPr>
          <w:lang w:val="en-US"/>
        </w:rPr>
        <w:t>oio</w:t>
      </w:r>
      <w:r w:rsidR="00F100D6">
        <w:t>;</w:t>
      </w:r>
    </w:p>
    <w:p w14:paraId="38943391" w14:textId="03E26CA6" w:rsidR="00C715B2" w:rsidRDefault="008B1D16" w:rsidP="00243515">
      <w:pPr>
        <w:pStyle w:val="MyText"/>
        <w:numPr>
          <w:ilvl w:val="0"/>
          <w:numId w:val="30"/>
        </w:numPr>
      </w:pPr>
      <w:r>
        <w:rPr>
          <w:lang w:val="en-US"/>
        </w:rPr>
        <w:t>O</w:t>
      </w:r>
      <w:r w:rsidR="00360A6C">
        <w:rPr>
          <w:lang w:val="en-US"/>
        </w:rPr>
        <w:t>α</w:t>
      </w:r>
      <w:r>
        <w:rPr>
          <w:lang w:val="en-US"/>
        </w:rPr>
        <w:t xml:space="preserve"> </w:t>
      </w:r>
      <w:r w:rsidR="00F52F8F" w:rsidRPr="00F61F6C">
        <w:t>–</w:t>
      </w:r>
      <w:r w:rsidR="00F52F8F" w:rsidRPr="00F52F8F">
        <w:t xml:space="preserve"> </w:t>
      </w:r>
      <w:r w:rsidR="00C715B2" w:rsidRPr="00617841">
        <w:t>непустое множество выходов</w:t>
      </w:r>
      <w:r w:rsidR="00F100D6">
        <w:t>;</w:t>
      </w:r>
    </w:p>
    <w:p w14:paraId="7E7DACC6" w14:textId="06C89274" w:rsidR="00C715B2" w:rsidRDefault="003F7F66" w:rsidP="00243515">
      <w:pPr>
        <w:pStyle w:val="MyText"/>
        <w:numPr>
          <w:ilvl w:val="0"/>
          <w:numId w:val="30"/>
        </w:numPr>
      </w:pPr>
      <w:r>
        <w:rPr>
          <w:lang w:val="en-US"/>
        </w:rPr>
        <w:t>B</w:t>
      </w:r>
      <w:r w:rsidR="0082469F">
        <w:t>β</w:t>
      </w:r>
      <w:r w:rsidR="00C715B2" w:rsidRPr="00C715B2">
        <w:t xml:space="preserve"> </w:t>
      </w:r>
      <w:r w:rsidR="00C715B2" w:rsidRPr="0085471D">
        <w:rPr>
          <w:rFonts w:ascii="Cambria Math" w:hAnsi="Cambria Math" w:cs="Cambria Math"/>
        </w:rPr>
        <w:t>⊆</w:t>
      </w:r>
      <w:r w:rsidR="00C715B2" w:rsidRPr="00F61F6C">
        <w:t xml:space="preserve"> </w:t>
      </w:r>
      <w:r w:rsidR="00A55AB5">
        <w:t>(</w:t>
      </w:r>
      <w:r w:rsidR="00912455">
        <w:rPr>
          <w:lang w:val="en-US"/>
        </w:rPr>
        <w:t>Sβ</w:t>
      </w:r>
      <w:r w:rsidR="00C715B2" w:rsidRPr="00617841">
        <w:t xml:space="preserve"> </w:t>
      </w:r>
      <w:r w:rsidR="00C715B2" w:rsidRPr="00F61F6C">
        <w:t xml:space="preserve">× </w:t>
      </w:r>
      <w:r w:rsidR="00C715B2" w:rsidRPr="0085471D">
        <w:rPr>
          <w:lang w:val="en-US"/>
        </w:rPr>
        <w:t>O</w:t>
      </w:r>
      <w:r w:rsidR="00360A6C">
        <w:rPr>
          <w:lang w:val="en-US"/>
        </w:rPr>
        <w:t>α</w:t>
      </w:r>
      <w:r w:rsidR="00F100D6">
        <w:t xml:space="preserve"> ×</w:t>
      </w:r>
      <w:r w:rsidR="00F100D6" w:rsidRPr="00F100D6">
        <w:t xml:space="preserve"> </w:t>
      </w:r>
      <w:r w:rsidR="00F100D6">
        <w:rPr>
          <w:lang w:val="en-US"/>
        </w:rPr>
        <w:t>Oβ</w:t>
      </w:r>
      <w:r w:rsidR="00A55AB5">
        <w:t>)</w:t>
      </w:r>
      <w:r w:rsidR="00C715B2" w:rsidRPr="00F61F6C">
        <w:t xml:space="preserve"> × </w:t>
      </w:r>
      <w:r w:rsidR="00912455">
        <w:rPr>
          <w:lang w:val="en-US"/>
        </w:rPr>
        <w:t>I</w:t>
      </w:r>
      <w:r w:rsidR="00DC1E90">
        <w:rPr>
          <w:lang w:val="en-US"/>
        </w:rPr>
        <w:t>α</w:t>
      </w:r>
      <w:r w:rsidR="00C715B2" w:rsidRPr="00F61F6C">
        <w:t xml:space="preserve"> × </w:t>
      </w:r>
      <w:r w:rsidR="00A55AB5">
        <w:t>(</w:t>
      </w:r>
      <w:r w:rsidR="00912455">
        <w:rPr>
          <w:lang w:val="en-US"/>
        </w:rPr>
        <w:t>Sβ</w:t>
      </w:r>
      <w:r w:rsidR="00C715B2" w:rsidRPr="00617841">
        <w:t xml:space="preserve"> </w:t>
      </w:r>
      <w:r w:rsidR="00C715B2" w:rsidRPr="00F61F6C">
        <w:t xml:space="preserve">× </w:t>
      </w:r>
      <w:r w:rsidR="00555DD7">
        <w:rPr>
          <w:lang w:val="en-US"/>
        </w:rPr>
        <w:t>Oγ</w:t>
      </w:r>
      <w:r w:rsidR="00F100D6" w:rsidRPr="00F100D6">
        <w:t xml:space="preserve"> </w:t>
      </w:r>
      <w:r w:rsidR="00F100D6">
        <w:t>×</w:t>
      </w:r>
      <w:r w:rsidR="00F100D6" w:rsidRPr="00F100D6">
        <w:t xml:space="preserve"> </w:t>
      </w:r>
      <w:r w:rsidR="00F100D6">
        <w:rPr>
          <w:lang w:val="en-US"/>
        </w:rPr>
        <w:t>Oβ</w:t>
      </w:r>
      <w:r w:rsidR="00A55AB5">
        <w:t>)</w:t>
      </w:r>
      <w:r w:rsidR="00C715B2" w:rsidRPr="00F61F6C">
        <w:t xml:space="preserve"> – отношение </w:t>
      </w:r>
      <w:r w:rsidR="00C715B2">
        <w:t>ветвления</w:t>
      </w:r>
      <w:r w:rsidR="00F100D6">
        <w:t>;</w:t>
      </w:r>
      <w:ins w:id="5" w:author="Igor Anureev" w:date="2021-03-03T21:47:00Z">
        <w:r w:rsidR="00155AF1">
          <w:t xml:space="preserve"> </w:t>
        </w:r>
      </w:ins>
    </w:p>
    <w:p w14:paraId="22476369" w14:textId="294C90BA" w:rsidR="00C715B2" w:rsidRPr="007B3179" w:rsidRDefault="00C715B2" w:rsidP="00243515">
      <w:pPr>
        <w:pStyle w:val="MyText"/>
        <w:numPr>
          <w:ilvl w:val="0"/>
          <w:numId w:val="30"/>
        </w:numPr>
      </w:pPr>
      <w:r>
        <w:t>Если</w:t>
      </w:r>
      <w:r w:rsidRPr="00091207">
        <w:t xml:space="preserve"> </w:t>
      </w:r>
      <w:commentRangeStart w:id="6"/>
      <w:r w:rsidRPr="00091207">
        <w:t>((</w:t>
      </w:r>
      <w:r w:rsidR="00912455">
        <w:rPr>
          <w:lang w:val="en-US"/>
        </w:rPr>
        <w:t>sβ</w:t>
      </w:r>
      <w:r w:rsidRPr="00091207">
        <w:t xml:space="preserve">, </w:t>
      </w:r>
      <w:r w:rsidR="00C67BB1">
        <w:rPr>
          <w:lang w:val="en-US"/>
        </w:rPr>
        <w:t>o</w:t>
      </w:r>
      <w:r w:rsidR="00F100D6">
        <w:rPr>
          <w:lang w:val="en-US"/>
        </w:rPr>
        <w:t>γ</w:t>
      </w:r>
      <w:r w:rsidRPr="0085471D">
        <w:rPr>
          <w:vertAlign w:val="subscript"/>
        </w:rPr>
        <w:t>1</w:t>
      </w:r>
      <w:r w:rsidRPr="00091207">
        <w:t xml:space="preserve">), </w:t>
      </w:r>
      <w:r w:rsidRPr="0085471D">
        <w:rPr>
          <w:lang w:val="en-US"/>
        </w:rPr>
        <w:t>i</w:t>
      </w:r>
      <w:r w:rsidR="00DC1E90">
        <w:rPr>
          <w:lang w:val="en-US"/>
        </w:rPr>
        <w:t>α</w:t>
      </w:r>
      <w:r w:rsidRPr="00091207">
        <w:t>, (</w:t>
      </w:r>
      <w:r w:rsidR="00912455">
        <w:rPr>
          <w:lang w:val="en-US"/>
        </w:rPr>
        <w:t>sβ</w:t>
      </w:r>
      <w:r w:rsidR="003E51E0" w:rsidRPr="003E51E0">
        <w:t>′</w:t>
      </w:r>
      <w:r w:rsidRPr="00091207">
        <w:t xml:space="preserve">, </w:t>
      </w:r>
      <w:r w:rsidR="00C67BB1">
        <w:rPr>
          <w:lang w:val="en-US"/>
        </w:rPr>
        <w:t>o</w:t>
      </w:r>
      <w:r w:rsidR="00F100D6">
        <w:rPr>
          <w:lang w:val="en-US"/>
        </w:rPr>
        <w:t>γ</w:t>
      </w:r>
      <w:r w:rsidRPr="0085471D">
        <w:rPr>
          <w:vertAlign w:val="subscript"/>
        </w:rPr>
        <w:t>2</w:t>
      </w:r>
      <w:r w:rsidRPr="00091207">
        <w:t xml:space="preserve">)) </w:t>
      </w:r>
      <w:r w:rsidRPr="0085471D">
        <w:rPr>
          <w:rFonts w:ascii="Cambria Math" w:hAnsi="Cambria Math" w:cs="Cambria Math"/>
        </w:rPr>
        <w:t>∈</w:t>
      </w:r>
      <w:r w:rsidRPr="00091207">
        <w:t xml:space="preserve"> </w:t>
      </w:r>
      <w:r w:rsidRPr="0085471D">
        <w:rPr>
          <w:lang w:val="en-US"/>
        </w:rPr>
        <w:t>T</w:t>
      </w:r>
      <w:r w:rsidR="00912455">
        <w:rPr>
          <w:lang w:val="en-US"/>
        </w:rPr>
        <w:t>α</w:t>
      </w:r>
      <w:r w:rsidRPr="00091207">
        <w:t xml:space="preserve">, </w:t>
      </w:r>
      <w:r>
        <w:t>и</w:t>
      </w:r>
      <w:r w:rsidRPr="00091207">
        <w:t xml:space="preserve"> ((</w:t>
      </w:r>
      <w:r w:rsidR="00912455">
        <w:rPr>
          <w:lang w:val="en-US"/>
        </w:rPr>
        <w:t>sβ</w:t>
      </w:r>
      <w:r w:rsidRPr="00091207">
        <w:t xml:space="preserve">, </w:t>
      </w:r>
      <w:r w:rsidR="00C67BB1">
        <w:rPr>
          <w:lang w:val="en-US"/>
        </w:rPr>
        <w:t>o</w:t>
      </w:r>
      <w:r w:rsidR="00F100D6">
        <w:rPr>
          <w:lang w:val="en-US"/>
        </w:rPr>
        <w:t>γ</w:t>
      </w:r>
      <w:r w:rsidRPr="0085471D">
        <w:rPr>
          <w:vertAlign w:val="subscript"/>
        </w:rPr>
        <w:t>3</w:t>
      </w:r>
      <w:r w:rsidRPr="00091207">
        <w:t xml:space="preserve">), </w:t>
      </w:r>
      <w:r w:rsidRPr="0085471D">
        <w:rPr>
          <w:lang w:val="en-US"/>
        </w:rPr>
        <w:t>i</w:t>
      </w:r>
      <w:r w:rsidR="00DC1E90">
        <w:rPr>
          <w:lang w:val="en-US"/>
        </w:rPr>
        <w:t>α</w:t>
      </w:r>
      <w:r w:rsidRPr="00091207">
        <w:t>, (</w:t>
      </w:r>
      <w:r w:rsidR="003E51E0">
        <w:rPr>
          <w:lang w:val="en-US"/>
        </w:rPr>
        <w:t>sβ</w:t>
      </w:r>
      <w:r w:rsidR="003E51E0" w:rsidRPr="003E51E0">
        <w:t>′</w:t>
      </w:r>
      <w:r w:rsidRPr="00091207">
        <w:t xml:space="preserve">, </w:t>
      </w:r>
      <w:r w:rsidR="00C67BB1">
        <w:rPr>
          <w:lang w:val="en-US"/>
        </w:rPr>
        <w:t>o</w:t>
      </w:r>
      <w:r w:rsidR="00F100D6">
        <w:rPr>
          <w:lang w:val="en-US"/>
        </w:rPr>
        <w:t>γ</w:t>
      </w:r>
      <w:r w:rsidRPr="0085471D">
        <w:rPr>
          <w:vertAlign w:val="subscript"/>
        </w:rPr>
        <w:t>4</w:t>
      </w:r>
      <w:r w:rsidRPr="00091207">
        <w:t xml:space="preserve">)) </w:t>
      </w:r>
      <w:commentRangeEnd w:id="6"/>
      <w:r w:rsidR="00F96B27">
        <w:rPr>
          <w:rStyle w:val="a8"/>
          <w:rFonts w:cstheme="minorBidi"/>
        </w:rPr>
        <w:commentReference w:id="6"/>
      </w:r>
      <w:r w:rsidRPr="0085471D">
        <w:rPr>
          <w:rFonts w:ascii="Cambria Math" w:hAnsi="Cambria Math" w:cs="Cambria Math"/>
        </w:rPr>
        <w:t>∈</w:t>
      </w:r>
      <w:r w:rsidRPr="00091207">
        <w:t xml:space="preserve"> </w:t>
      </w:r>
      <w:r w:rsidRPr="0085471D">
        <w:rPr>
          <w:lang w:val="en-US"/>
        </w:rPr>
        <w:t>T</w:t>
      </w:r>
      <w:r w:rsidR="00912455">
        <w:rPr>
          <w:lang w:val="en-US"/>
        </w:rPr>
        <w:t>α</w:t>
      </w:r>
      <w:r w:rsidRPr="00091207">
        <w:t xml:space="preserve">, </w:t>
      </w:r>
      <w:r>
        <w:t xml:space="preserve">то </w:t>
      </w:r>
      <w:r w:rsidRPr="00091207">
        <w:t>((</w:t>
      </w:r>
      <w:r w:rsidR="00912455">
        <w:rPr>
          <w:lang w:val="en-US"/>
        </w:rPr>
        <w:t>sβ</w:t>
      </w:r>
      <w:r w:rsidRPr="00091207">
        <w:t xml:space="preserve">, </w:t>
      </w:r>
      <w:r w:rsidR="00C67BB1">
        <w:rPr>
          <w:lang w:val="en-US"/>
        </w:rPr>
        <w:t>o</w:t>
      </w:r>
      <w:r w:rsidR="00F100D6">
        <w:rPr>
          <w:lang w:val="en-US"/>
        </w:rPr>
        <w:t>γ</w:t>
      </w:r>
      <w:r w:rsidRPr="0085471D">
        <w:rPr>
          <w:vertAlign w:val="subscript"/>
        </w:rPr>
        <w:t>1</w:t>
      </w:r>
      <w:r w:rsidRPr="007B3179">
        <w:t xml:space="preserve"> </w:t>
      </w:r>
      <w:r w:rsidRPr="0085471D">
        <w:rPr>
          <w:rFonts w:ascii="Cambria Math" w:hAnsi="Cambria Math" w:cs="Cambria Math"/>
        </w:rPr>
        <w:t>∪</w:t>
      </w:r>
      <w:r w:rsidRPr="007B3179">
        <w:t xml:space="preserve"> </w:t>
      </w:r>
      <w:r w:rsidR="00C67BB1">
        <w:rPr>
          <w:lang w:val="en-US"/>
        </w:rPr>
        <w:t>o</w:t>
      </w:r>
      <w:r w:rsidR="00F100D6">
        <w:rPr>
          <w:lang w:val="en-US"/>
        </w:rPr>
        <w:t>γ</w:t>
      </w:r>
      <w:r w:rsidRPr="0085471D">
        <w:rPr>
          <w:vertAlign w:val="subscript"/>
        </w:rPr>
        <w:t>3</w:t>
      </w:r>
      <w:r w:rsidRPr="00091207">
        <w:t xml:space="preserve">), </w:t>
      </w:r>
      <w:r w:rsidRPr="0085471D">
        <w:rPr>
          <w:lang w:val="en-US"/>
        </w:rPr>
        <w:t>i</w:t>
      </w:r>
      <w:r w:rsidR="00DC1E90">
        <w:rPr>
          <w:lang w:val="en-US"/>
        </w:rPr>
        <w:t>α</w:t>
      </w:r>
      <w:r w:rsidRPr="00091207">
        <w:t>, (</w:t>
      </w:r>
      <w:r w:rsidR="003E51E0">
        <w:rPr>
          <w:lang w:val="en-US"/>
        </w:rPr>
        <w:t>sβ</w:t>
      </w:r>
      <w:r w:rsidR="003E51E0" w:rsidRPr="003E51E0">
        <w:t>′</w:t>
      </w:r>
      <w:r w:rsidRPr="00091207">
        <w:t xml:space="preserve">, </w:t>
      </w:r>
      <w:r w:rsidR="00C67BB1">
        <w:rPr>
          <w:lang w:val="en-US"/>
        </w:rPr>
        <w:t>o</w:t>
      </w:r>
      <w:r w:rsidR="00F100D6">
        <w:rPr>
          <w:lang w:val="en-US"/>
        </w:rPr>
        <w:t>γ</w:t>
      </w:r>
      <w:r w:rsidRPr="0085471D">
        <w:rPr>
          <w:vertAlign w:val="subscript"/>
        </w:rPr>
        <w:t>2</w:t>
      </w:r>
      <w:r w:rsidRPr="007B3179">
        <w:t xml:space="preserve"> </w:t>
      </w:r>
      <w:r w:rsidRPr="0085471D">
        <w:rPr>
          <w:rFonts w:ascii="Cambria Math" w:hAnsi="Cambria Math" w:cs="Cambria Math"/>
        </w:rPr>
        <w:t>∪</w:t>
      </w:r>
      <w:r w:rsidRPr="007B3179">
        <w:t xml:space="preserve"> </w:t>
      </w:r>
      <w:r w:rsidR="00C67BB1">
        <w:rPr>
          <w:lang w:val="en-US"/>
        </w:rPr>
        <w:t>o</w:t>
      </w:r>
      <w:r w:rsidR="00F100D6">
        <w:rPr>
          <w:lang w:val="en-US"/>
        </w:rPr>
        <w:t>γ</w:t>
      </w:r>
      <w:r w:rsidRPr="0085471D">
        <w:rPr>
          <w:vertAlign w:val="subscript"/>
        </w:rPr>
        <w:t>4</w:t>
      </w:r>
      <w:r w:rsidRPr="00091207">
        <w:t xml:space="preserve">)) </w:t>
      </w:r>
      <w:r w:rsidRPr="0085471D">
        <w:rPr>
          <w:rFonts w:ascii="Cambria Math" w:hAnsi="Cambria Math" w:cs="Cambria Math"/>
        </w:rPr>
        <w:t>∈</w:t>
      </w:r>
      <w:r w:rsidRPr="00091207">
        <w:t xml:space="preserve"> </w:t>
      </w:r>
      <w:r w:rsidRPr="0085471D">
        <w:rPr>
          <w:lang w:val="en-US"/>
        </w:rPr>
        <w:t>T</w:t>
      </w:r>
      <w:r w:rsidR="00912455">
        <w:rPr>
          <w:lang w:val="en-US"/>
        </w:rPr>
        <w:t>α</w:t>
      </w:r>
      <w:r w:rsidR="00F100D6">
        <w:t>;</w:t>
      </w:r>
      <w:ins w:id="7" w:author="Igor Anureev" w:date="2021-03-03T21:47:00Z">
        <w:r w:rsidR="00155AF1">
          <w:t>()</w:t>
        </w:r>
      </w:ins>
    </w:p>
    <w:p w14:paraId="27BD7070" w14:textId="1127C153" w:rsidR="00C715B2" w:rsidRPr="00091207" w:rsidRDefault="00C715B2" w:rsidP="00253B43">
      <w:pPr>
        <w:pStyle w:val="MyText"/>
        <w:numPr>
          <w:ilvl w:val="0"/>
          <w:numId w:val="30"/>
        </w:numPr>
      </w:pPr>
      <w:r>
        <w:t xml:space="preserve">Если </w:t>
      </w:r>
      <w:r w:rsidRPr="00617841">
        <w:t>(</w:t>
      </w:r>
      <w:r w:rsidRPr="00F61F6C">
        <w:t>(</w:t>
      </w:r>
      <w:r w:rsidR="00912455" w:rsidRPr="00FF3CD9">
        <w:rPr>
          <w:lang w:val="en-US"/>
        </w:rPr>
        <w:t>sβ</w:t>
      </w:r>
      <w:r w:rsidRPr="00F61F6C">
        <w:t xml:space="preserve">, </w:t>
      </w:r>
      <w:r w:rsidRPr="00FF3CD9">
        <w:rPr>
          <w:lang w:val="en-US"/>
        </w:rPr>
        <w:t>o</w:t>
      </w:r>
      <w:r w:rsidR="00C67BB1" w:rsidRPr="00FF3CD9">
        <w:rPr>
          <w:lang w:val="en-US"/>
        </w:rPr>
        <w:t>α</w:t>
      </w:r>
      <w:r w:rsidRPr="00617841">
        <w:t xml:space="preserve">), </w:t>
      </w:r>
      <w:r w:rsidRPr="00FF3CD9">
        <w:rPr>
          <w:lang w:val="en-US"/>
        </w:rPr>
        <w:t>i</w:t>
      </w:r>
      <w:r w:rsidR="00DC1E90" w:rsidRPr="00FF3CD9">
        <w:rPr>
          <w:lang w:val="en-US"/>
        </w:rPr>
        <w:t>α</w:t>
      </w:r>
      <w:r w:rsidRPr="00F61F6C">
        <w:t xml:space="preserve">, </w:t>
      </w:r>
      <w:r>
        <w:t>(</w:t>
      </w:r>
      <w:r w:rsidR="00912455" w:rsidRPr="00FF3CD9">
        <w:rPr>
          <w:lang w:val="en-US"/>
        </w:rPr>
        <w:t>sβ</w:t>
      </w:r>
      <w:r w:rsidR="00C67BB1" w:rsidRPr="00C67BB1">
        <w:t>′</w:t>
      </w:r>
      <w:r w:rsidRPr="00617841">
        <w:t xml:space="preserve">, </w:t>
      </w:r>
      <w:r w:rsidR="00555DD7" w:rsidRPr="00FF3CD9">
        <w:rPr>
          <w:lang w:val="en-US"/>
        </w:rPr>
        <w:t>oγ</w:t>
      </w:r>
      <w:r w:rsidRPr="00617841">
        <w:t>))</w:t>
      </w:r>
      <w:r w:rsidRPr="00F61F6C">
        <w:t xml:space="preserve"> </w:t>
      </w:r>
      <w:r w:rsidRPr="00FF3CD9">
        <w:rPr>
          <w:rFonts w:ascii="Cambria Math" w:hAnsi="Cambria Math" w:cs="Cambria Math"/>
        </w:rPr>
        <w:t>∈</w:t>
      </w:r>
      <w:r w:rsidRPr="00F61F6C">
        <w:t xml:space="preserve"> </w:t>
      </w:r>
      <w:r w:rsidR="003F7F66" w:rsidRPr="00FF3CD9">
        <w:rPr>
          <w:lang w:val="en-US"/>
        </w:rPr>
        <w:t>B</w:t>
      </w:r>
      <w:r w:rsidR="0082469F">
        <w:t>β</w:t>
      </w:r>
      <w:r w:rsidRPr="00C715B2">
        <w:t xml:space="preserve">, </w:t>
      </w:r>
      <w:r w:rsidR="005235B4">
        <w:t xml:space="preserve">то </w:t>
      </w:r>
      <w:r w:rsidRPr="00617841">
        <w:t>(</w:t>
      </w:r>
      <w:r w:rsidRPr="00F61F6C">
        <w:t>(</w:t>
      </w:r>
      <w:r w:rsidR="00912455" w:rsidRPr="00FF3CD9">
        <w:rPr>
          <w:lang w:val="en-US"/>
        </w:rPr>
        <w:t>sβ</w:t>
      </w:r>
      <w:r w:rsidRPr="00F61F6C">
        <w:t xml:space="preserve">, </w:t>
      </w:r>
      <w:r w:rsidRPr="00C715B2">
        <w:t>{</w:t>
      </w:r>
      <w:r w:rsidRPr="00FF3CD9">
        <w:rPr>
          <w:lang w:val="en-US"/>
        </w:rPr>
        <w:t>o</w:t>
      </w:r>
      <w:r w:rsidR="00C67BB1" w:rsidRPr="00FF3CD9">
        <w:rPr>
          <w:lang w:val="en-US"/>
        </w:rPr>
        <w:t>α</w:t>
      </w:r>
      <w:r w:rsidRPr="00C715B2">
        <w:t>})</w:t>
      </w:r>
      <w:r w:rsidRPr="00617841">
        <w:t xml:space="preserve">, </w:t>
      </w:r>
      <w:r w:rsidRPr="00FF3CD9">
        <w:rPr>
          <w:lang w:val="en-US"/>
        </w:rPr>
        <w:t>i</w:t>
      </w:r>
      <w:r w:rsidR="00DC1E90" w:rsidRPr="00FF3CD9">
        <w:rPr>
          <w:lang w:val="en-US"/>
        </w:rPr>
        <w:t>α</w:t>
      </w:r>
      <w:r w:rsidRPr="00F61F6C">
        <w:t xml:space="preserve">, </w:t>
      </w:r>
      <w:r>
        <w:t>(</w:t>
      </w:r>
      <w:r w:rsidR="00912455" w:rsidRPr="00FF3CD9">
        <w:rPr>
          <w:lang w:val="en-US"/>
        </w:rPr>
        <w:t>sβ</w:t>
      </w:r>
      <w:r w:rsidR="00C67BB1" w:rsidRPr="00C67BB1">
        <w:t>′</w:t>
      </w:r>
      <w:r w:rsidRPr="00617841">
        <w:t xml:space="preserve">, </w:t>
      </w:r>
      <w:r w:rsidR="00555DD7" w:rsidRPr="00FF3CD9">
        <w:rPr>
          <w:lang w:val="en-US"/>
        </w:rPr>
        <w:t>oγ</w:t>
      </w:r>
      <w:r w:rsidRPr="00617841">
        <w:t>))</w:t>
      </w:r>
      <w:r w:rsidRPr="00F61F6C">
        <w:t xml:space="preserve"> </w:t>
      </w:r>
      <w:r w:rsidRPr="00FF3CD9">
        <w:rPr>
          <w:rFonts w:ascii="Cambria Math" w:hAnsi="Cambria Math" w:cs="Cambria Math"/>
        </w:rPr>
        <w:t xml:space="preserve">∈ </w:t>
      </w:r>
      <w:r w:rsidRPr="00FF3CD9">
        <w:rPr>
          <w:rFonts w:ascii="Cambria Math" w:hAnsi="Cambria Math" w:cs="Cambria Math"/>
          <w:lang w:val="en-US"/>
        </w:rPr>
        <w:t>T</w:t>
      </w:r>
      <w:r w:rsidR="00912455" w:rsidRPr="00FF3CD9">
        <w:rPr>
          <w:rFonts w:ascii="Cambria Math" w:hAnsi="Cambria Math" w:cs="Cambria Math"/>
          <w:lang w:val="en-US"/>
        </w:rPr>
        <w:t>α</w:t>
      </w:r>
      <w:r w:rsidRPr="00091207">
        <w:t>.</w:t>
      </w:r>
    </w:p>
    <w:p w14:paraId="7F05CB11" w14:textId="60211F83" w:rsidR="00DE41A2" w:rsidRPr="00F61F6C" w:rsidRDefault="00DE41A2" w:rsidP="00243515">
      <w:pPr>
        <w:pStyle w:val="1"/>
      </w:pPr>
      <w:r w:rsidRPr="00F61F6C">
        <w:t>С</w:t>
      </w:r>
      <w:r w:rsidR="00243515">
        <w:t xml:space="preserve">истемы типа </w:t>
      </w:r>
      <w:r w:rsidR="00243515">
        <w:rPr>
          <w:lang w:val="en-US"/>
        </w:rPr>
        <w:t>oio</w:t>
      </w:r>
      <w:r w:rsidR="00243515" w:rsidRPr="00243515">
        <w:t xml:space="preserve"> </w:t>
      </w:r>
      <w:r>
        <w:t>с упорядоченным ветвлением выходов</w:t>
      </w:r>
    </w:p>
    <w:p w14:paraId="1C4C3CD8" w14:textId="209D88E2" w:rsidR="00DE41A2" w:rsidRPr="00F61F6C" w:rsidRDefault="00DE41A2" w:rsidP="00AE5680">
      <w:pPr>
        <w:pStyle w:val="MyText"/>
      </w:pPr>
      <w:r w:rsidRPr="00F61F6C">
        <w:t>Систем</w:t>
      </w:r>
      <w:r w:rsidR="00CE09A3">
        <w:t>ы</w:t>
      </w:r>
      <w:r w:rsidRPr="00F61F6C">
        <w:t xml:space="preserve"> </w:t>
      </w:r>
      <w:r w:rsidR="00243515">
        <w:t xml:space="preserve">типа </w:t>
      </w:r>
      <w:r w:rsidR="00243515">
        <w:rPr>
          <w:lang w:val="en-US"/>
        </w:rPr>
        <w:t>oio</w:t>
      </w:r>
      <w:r w:rsidRPr="001A4CEE">
        <w:t xml:space="preserve"> </w:t>
      </w:r>
      <w:r>
        <w:t xml:space="preserve">с </w:t>
      </w:r>
      <w:r w:rsidR="00243515">
        <w:t xml:space="preserve">упорядоченным </w:t>
      </w:r>
      <w:r>
        <w:t>ветвлением выходов</w:t>
      </w:r>
      <w:r w:rsidR="007E076B">
        <w:t xml:space="preserve"> (далее системы типа </w:t>
      </w:r>
      <w:r w:rsidR="007E076B">
        <w:rPr>
          <w:lang w:val="en-US"/>
        </w:rPr>
        <w:t>oio</w:t>
      </w:r>
      <w:r w:rsidR="007E076B" w:rsidRPr="00F52F8F">
        <w:t>+</w:t>
      </w:r>
      <w:r w:rsidR="007E076B">
        <w:rPr>
          <w:lang w:val="en-US"/>
        </w:rPr>
        <w:t>oob</w:t>
      </w:r>
      <w:r w:rsidR="007E076B">
        <w:t>)</w:t>
      </w:r>
      <w:r w:rsidRPr="00F61F6C">
        <w:t xml:space="preserve"> – это </w:t>
      </w:r>
      <w:r w:rsidR="00F336D3">
        <w:t>вид</w:t>
      </w:r>
      <w:r w:rsidR="00243515">
        <w:t xml:space="preserve"> систем</w:t>
      </w:r>
      <w:r w:rsidRPr="00F61F6C">
        <w:t xml:space="preserve"> </w:t>
      </w:r>
      <w:r w:rsidR="00243515">
        <w:t xml:space="preserve">типа </w:t>
      </w:r>
      <w:r w:rsidR="00243515">
        <w:rPr>
          <w:lang w:val="en-US"/>
        </w:rPr>
        <w:t>oio</w:t>
      </w:r>
      <w:r w:rsidR="002A2DA9">
        <w:t>, в котор</w:t>
      </w:r>
      <w:r w:rsidR="00650476">
        <w:t>ых</w:t>
      </w:r>
      <w:r w:rsidR="002A2DA9">
        <w:t xml:space="preserve"> при переходе порождается конечная </w:t>
      </w:r>
      <w:r w:rsidR="00E72BBC" w:rsidRPr="00E72BBC">
        <w:t>(</w:t>
      </w:r>
      <w:r w:rsidR="00E72BBC">
        <w:t>возможно пустая</w:t>
      </w:r>
      <w:r w:rsidR="00E72BBC" w:rsidRPr="00E72BBC">
        <w:t>)</w:t>
      </w:r>
      <w:r w:rsidR="00E72BBC">
        <w:t xml:space="preserve"> </w:t>
      </w:r>
      <w:r w:rsidR="002A2DA9">
        <w:t>последовательность выходов</w:t>
      </w:r>
      <w:r w:rsidR="0048684E">
        <w:t xml:space="preserve"> (ветвей)</w:t>
      </w:r>
      <w:r w:rsidR="002A2DA9">
        <w:t>.</w:t>
      </w:r>
    </w:p>
    <w:p w14:paraId="33C6F313" w14:textId="49F03C67" w:rsidR="00DE41A2" w:rsidRPr="00110EE3" w:rsidRDefault="00DE41A2" w:rsidP="00AE5680">
      <w:pPr>
        <w:pStyle w:val="MyText"/>
      </w:pPr>
      <w:r>
        <w:t xml:space="preserve">Пусть </w:t>
      </w:r>
      <w:r w:rsidR="00555DD7">
        <w:rPr>
          <w:lang w:val="en-US"/>
        </w:rPr>
        <w:t>Oδ</w:t>
      </w:r>
      <w:r w:rsidR="007F29D8" w:rsidRPr="007F29D8">
        <w:t xml:space="preserve"> </w:t>
      </w:r>
      <w:r w:rsidRPr="00AE613F">
        <w:t xml:space="preserve">– </w:t>
      </w:r>
      <w:r>
        <w:t xml:space="preserve">множество всех конечных последовательностей из элементов множества </w:t>
      </w:r>
      <w:r>
        <w:rPr>
          <w:lang w:val="en-US"/>
        </w:rPr>
        <w:t>O</w:t>
      </w:r>
      <w:r w:rsidR="00360A6C">
        <w:rPr>
          <w:lang w:val="en-US"/>
        </w:rPr>
        <w:t>α</w:t>
      </w:r>
      <w:r>
        <w:t>.</w:t>
      </w:r>
      <w:r w:rsidR="00110EE3">
        <w:t xml:space="preserve"> Пусть</w:t>
      </w:r>
      <w:r w:rsidR="00110EE3" w:rsidRPr="00110EE3">
        <w:t xml:space="preserve"> </w:t>
      </w:r>
      <w:r w:rsidR="00555DD7">
        <w:rPr>
          <w:lang w:val="en-US"/>
        </w:rPr>
        <w:t>oδ</w:t>
      </w:r>
      <w:r w:rsidR="00110EE3">
        <w:t xml:space="preserve"> </w:t>
      </w:r>
      <w:r w:rsidR="00110EE3" w:rsidRPr="00110EE3">
        <w:rPr>
          <w:rFonts w:ascii="Cambria Math" w:hAnsi="Cambria Math" w:cs="Cambria Math"/>
        </w:rPr>
        <w:t xml:space="preserve">∪ </w:t>
      </w:r>
      <w:r w:rsidR="00555DD7">
        <w:rPr>
          <w:lang w:val="en-US"/>
        </w:rPr>
        <w:t>oδ</w:t>
      </w:r>
      <w:r w:rsidR="00C67BB1" w:rsidRPr="00C67BB1">
        <w:t>′</w:t>
      </w:r>
      <w:r w:rsidR="00110EE3" w:rsidRPr="00110EE3">
        <w:t xml:space="preserve"> </w:t>
      </w:r>
      <w:r w:rsidR="00110EE3">
        <w:t xml:space="preserve">обозначает конкатенацию последовательностей </w:t>
      </w:r>
      <w:r w:rsidR="00555DD7">
        <w:rPr>
          <w:lang w:val="en-US"/>
        </w:rPr>
        <w:t>oδ</w:t>
      </w:r>
      <w:r w:rsidR="00110EE3" w:rsidRPr="00110EE3">
        <w:t xml:space="preserve"> </w:t>
      </w:r>
      <w:r w:rsidR="00110EE3">
        <w:t xml:space="preserve">и </w:t>
      </w:r>
      <w:r w:rsidR="00555DD7">
        <w:rPr>
          <w:lang w:val="en-US"/>
        </w:rPr>
        <w:t>oδ</w:t>
      </w:r>
      <w:r w:rsidR="00C67BB1" w:rsidRPr="00C67BB1">
        <w:t>′</w:t>
      </w:r>
      <w:r w:rsidR="00110EE3" w:rsidRPr="00110EE3">
        <w:t>.</w:t>
      </w:r>
      <w:r w:rsidR="00110EE3">
        <w:t xml:space="preserve"> Пусть </w:t>
      </w:r>
      <w:r w:rsidR="00110EE3" w:rsidRPr="005235B4">
        <w:t>|</w:t>
      </w:r>
      <w:r w:rsidR="00555DD7">
        <w:rPr>
          <w:lang w:val="en-US"/>
        </w:rPr>
        <w:t>oδ</w:t>
      </w:r>
      <w:r w:rsidR="00110EE3" w:rsidRPr="005235B4">
        <w:t>|</w:t>
      </w:r>
      <w:r w:rsidR="00110EE3">
        <w:t xml:space="preserve"> обозначает количество элементов в последовательности </w:t>
      </w:r>
      <w:r w:rsidR="00555DD7">
        <w:rPr>
          <w:lang w:val="en-US"/>
        </w:rPr>
        <w:t>oδ</w:t>
      </w:r>
      <w:r w:rsidR="00110EE3">
        <w:t>.</w:t>
      </w:r>
    </w:p>
    <w:p w14:paraId="7267FA1D" w14:textId="581F8FEA" w:rsidR="00DE41A2" w:rsidRPr="00F61F6C" w:rsidRDefault="00DE41A2" w:rsidP="00AE5680">
      <w:pPr>
        <w:pStyle w:val="MyText"/>
      </w:pPr>
      <w:r w:rsidRPr="00F61F6C">
        <w:t>С</w:t>
      </w:r>
      <w:r w:rsidR="007E076B">
        <w:t xml:space="preserve">истема типа </w:t>
      </w:r>
      <w:r w:rsidR="007E076B">
        <w:rPr>
          <w:lang w:val="en-US"/>
        </w:rPr>
        <w:t>oio</w:t>
      </w:r>
      <w:r w:rsidR="007E076B" w:rsidRPr="00F52F8F">
        <w:t>+</w:t>
      </w:r>
      <w:r w:rsidR="007E076B">
        <w:rPr>
          <w:lang w:val="en-US"/>
        </w:rPr>
        <w:t>oob</w:t>
      </w:r>
      <w:r w:rsidRPr="00F61F6C">
        <w:t xml:space="preserve"> – это кортеж </w:t>
      </w:r>
      <w:commentRangeStart w:id="8"/>
      <w:r w:rsidRPr="00F61F6C">
        <w:t>(</w:t>
      </w:r>
      <w:r w:rsidR="00912455">
        <w:rPr>
          <w:lang w:val="en-US"/>
        </w:rPr>
        <w:t>Sβ</w:t>
      </w:r>
      <w:r w:rsidRPr="00F61F6C">
        <w:t xml:space="preserve">, </w:t>
      </w:r>
      <w:r w:rsidRPr="00F61F6C">
        <w:rPr>
          <w:lang w:val="en-US"/>
        </w:rPr>
        <w:t>I</w:t>
      </w:r>
      <w:r w:rsidR="00DC1E90">
        <w:rPr>
          <w:lang w:val="en-US"/>
        </w:rPr>
        <w:t>α</w:t>
      </w:r>
      <w:r w:rsidRPr="00F61F6C">
        <w:t xml:space="preserve">, </w:t>
      </w:r>
      <w:r w:rsidRPr="00F61F6C">
        <w:rPr>
          <w:lang w:val="en-US"/>
        </w:rPr>
        <w:t>O</w:t>
      </w:r>
      <w:r w:rsidR="00360A6C">
        <w:rPr>
          <w:lang w:val="en-US"/>
        </w:rPr>
        <w:t>α</w:t>
      </w:r>
      <w:r w:rsidRPr="005235B4">
        <w:t xml:space="preserve">, </w:t>
      </w:r>
      <w:r w:rsidR="00C5535D" w:rsidRPr="00F61F6C">
        <w:rPr>
          <w:lang w:val="en-US"/>
        </w:rPr>
        <w:t>O</w:t>
      </w:r>
      <w:r w:rsidR="00C5535D">
        <w:rPr>
          <w:lang w:val="en-US"/>
        </w:rPr>
        <w:t>β</w:t>
      </w:r>
      <w:r w:rsidR="00C5535D" w:rsidRPr="005235B4">
        <w:t xml:space="preserve">, </w:t>
      </w:r>
      <w:r w:rsidR="003F7F66">
        <w:rPr>
          <w:lang w:val="en-US"/>
        </w:rPr>
        <w:t>B</w:t>
      </w:r>
      <w:r w:rsidR="0082469F">
        <w:rPr>
          <w:lang w:val="en-US"/>
        </w:rPr>
        <w:t>γ</w:t>
      </w:r>
      <w:r w:rsidRPr="00F61F6C">
        <w:t>)</w:t>
      </w:r>
      <w:commentRangeEnd w:id="8"/>
      <w:r w:rsidR="00F96B27">
        <w:rPr>
          <w:rStyle w:val="a8"/>
          <w:rFonts w:cstheme="minorBidi"/>
        </w:rPr>
        <w:commentReference w:id="8"/>
      </w:r>
      <w:r w:rsidRPr="00F61F6C">
        <w:t>, где</w:t>
      </w:r>
    </w:p>
    <w:p w14:paraId="19F31F0D" w14:textId="4E0659C3" w:rsidR="00DE41A2" w:rsidRPr="00A55AB5" w:rsidRDefault="008B1D16" w:rsidP="00243515">
      <w:pPr>
        <w:pStyle w:val="MyText"/>
        <w:numPr>
          <w:ilvl w:val="0"/>
          <w:numId w:val="35"/>
        </w:numPr>
      </w:pPr>
      <w:r w:rsidRPr="00A55AB5">
        <w:t>(</w:t>
      </w:r>
      <w:r w:rsidR="00912455">
        <w:rPr>
          <w:lang w:val="en-US"/>
        </w:rPr>
        <w:t>Sβ</w:t>
      </w:r>
      <w:r w:rsidRPr="00A55AB5">
        <w:t xml:space="preserve">, </w:t>
      </w:r>
      <w:r>
        <w:rPr>
          <w:lang w:val="en-US"/>
        </w:rPr>
        <w:t>I</w:t>
      </w:r>
      <w:r w:rsidR="00DC1E90">
        <w:rPr>
          <w:lang w:val="en-US"/>
        </w:rPr>
        <w:t>α</w:t>
      </w:r>
      <w:r w:rsidRPr="00A55AB5">
        <w:t xml:space="preserve">, </w:t>
      </w:r>
      <w:r w:rsidR="00555DD7">
        <w:rPr>
          <w:lang w:val="en-US"/>
        </w:rPr>
        <w:t>Oδ</w:t>
      </w:r>
      <w:r w:rsidRPr="00A55AB5">
        <w:t xml:space="preserve">, </w:t>
      </w:r>
      <w:r w:rsidR="00C5535D" w:rsidRPr="00F61F6C">
        <w:rPr>
          <w:lang w:val="en-US"/>
        </w:rPr>
        <w:t>O</w:t>
      </w:r>
      <w:r w:rsidR="00C5535D">
        <w:rPr>
          <w:lang w:val="en-US"/>
        </w:rPr>
        <w:t>β</w:t>
      </w:r>
      <w:r w:rsidR="00C5535D" w:rsidRPr="005235B4">
        <w:t xml:space="preserve">, </w:t>
      </w:r>
      <w:r>
        <w:rPr>
          <w:lang w:val="en-US"/>
        </w:rPr>
        <w:t>T</w:t>
      </w:r>
      <w:r w:rsidR="00912455">
        <w:rPr>
          <w:lang w:val="en-US"/>
        </w:rPr>
        <w:t>α</w:t>
      </w:r>
      <w:r w:rsidRPr="00A55AB5">
        <w:t>)</w:t>
      </w:r>
      <w:r w:rsidR="00DE41A2" w:rsidRPr="00A55AB5">
        <w:t xml:space="preserve"> – </w:t>
      </w:r>
      <w:r w:rsidR="00F336D3">
        <w:t>система</w:t>
      </w:r>
      <w:r w:rsidR="00F336D3" w:rsidRPr="00A55AB5">
        <w:t xml:space="preserve"> </w:t>
      </w:r>
      <w:r w:rsidR="00F336D3">
        <w:t>типа</w:t>
      </w:r>
      <w:r w:rsidR="00F336D3" w:rsidRPr="00A55AB5">
        <w:t xml:space="preserve"> </w:t>
      </w:r>
      <w:r w:rsidR="00F336D3">
        <w:rPr>
          <w:lang w:val="en-US"/>
        </w:rPr>
        <w:t>oio</w:t>
      </w:r>
      <w:r w:rsidR="00916D23">
        <w:t>;</w:t>
      </w:r>
    </w:p>
    <w:p w14:paraId="1D6BFD33" w14:textId="1588F299" w:rsidR="00DE41A2" w:rsidRDefault="00243515" w:rsidP="00243515">
      <w:pPr>
        <w:pStyle w:val="MyText"/>
        <w:numPr>
          <w:ilvl w:val="0"/>
          <w:numId w:val="35"/>
        </w:numPr>
      </w:pPr>
      <w:r>
        <w:rPr>
          <w:lang w:val="en-US"/>
        </w:rPr>
        <w:t>O</w:t>
      </w:r>
      <w:r w:rsidR="00360A6C">
        <w:rPr>
          <w:lang w:val="en-US"/>
        </w:rPr>
        <w:t>α</w:t>
      </w:r>
      <w:r>
        <w:rPr>
          <w:lang w:val="en-US"/>
        </w:rPr>
        <w:t xml:space="preserve"> </w:t>
      </w:r>
      <w:r w:rsidR="00DE41A2" w:rsidRPr="00617841">
        <w:t>– непустое множество выходов</w:t>
      </w:r>
      <w:r w:rsidR="00916D23">
        <w:t>;</w:t>
      </w:r>
    </w:p>
    <w:p w14:paraId="0D7550A4" w14:textId="74D7129A" w:rsidR="00DE41A2" w:rsidRDefault="003F7F66" w:rsidP="00243515">
      <w:pPr>
        <w:pStyle w:val="MyText"/>
        <w:numPr>
          <w:ilvl w:val="0"/>
          <w:numId w:val="35"/>
        </w:numPr>
      </w:pPr>
      <w:r>
        <w:rPr>
          <w:lang w:val="en-US"/>
        </w:rPr>
        <w:t>B</w:t>
      </w:r>
      <w:r w:rsidR="0082469F">
        <w:rPr>
          <w:lang w:val="en-US"/>
        </w:rPr>
        <w:t>γ</w:t>
      </w:r>
      <w:r w:rsidR="00DE41A2" w:rsidRPr="00C715B2">
        <w:t xml:space="preserve"> </w:t>
      </w:r>
      <w:r w:rsidR="00DE41A2" w:rsidRPr="00F61F6C">
        <w:rPr>
          <w:rFonts w:ascii="Cambria Math" w:hAnsi="Cambria Math" w:cs="Cambria Math"/>
        </w:rPr>
        <w:t>⊆</w:t>
      </w:r>
      <w:r w:rsidR="00DE41A2" w:rsidRPr="00F61F6C">
        <w:t xml:space="preserve"> </w:t>
      </w:r>
      <w:r w:rsidR="00A55AB5">
        <w:t>(</w:t>
      </w:r>
      <w:r w:rsidR="00912455">
        <w:rPr>
          <w:lang w:val="en-US"/>
        </w:rPr>
        <w:t>Sβ</w:t>
      </w:r>
      <w:r w:rsidR="00DE41A2" w:rsidRPr="00617841">
        <w:t xml:space="preserve"> </w:t>
      </w:r>
      <w:r w:rsidR="00DE41A2" w:rsidRPr="00F61F6C">
        <w:t xml:space="preserve">× </w:t>
      </w:r>
      <w:r w:rsidR="00DE41A2" w:rsidRPr="00F61F6C">
        <w:rPr>
          <w:lang w:val="en-US"/>
        </w:rPr>
        <w:t>O</w:t>
      </w:r>
      <w:r w:rsidR="00360A6C">
        <w:rPr>
          <w:lang w:val="en-US"/>
        </w:rPr>
        <w:t>α</w:t>
      </w:r>
      <w:r w:rsidR="00A55AB5">
        <w:t>)</w:t>
      </w:r>
      <w:r w:rsidR="00DE41A2" w:rsidRPr="00F61F6C">
        <w:t xml:space="preserve"> × </w:t>
      </w:r>
      <w:r w:rsidR="00912455">
        <w:rPr>
          <w:lang w:val="en-US"/>
        </w:rPr>
        <w:t>I</w:t>
      </w:r>
      <w:r w:rsidR="00DC1E90">
        <w:rPr>
          <w:lang w:val="en-US"/>
        </w:rPr>
        <w:t>α</w:t>
      </w:r>
      <w:r w:rsidR="00DE41A2" w:rsidRPr="00F61F6C">
        <w:t xml:space="preserve"> × </w:t>
      </w:r>
      <w:r w:rsidR="00A55AB5">
        <w:t>(</w:t>
      </w:r>
      <w:r w:rsidR="00912455">
        <w:rPr>
          <w:lang w:val="en-US"/>
        </w:rPr>
        <w:t>Sβ</w:t>
      </w:r>
      <w:r w:rsidR="00DE41A2" w:rsidRPr="00617841">
        <w:t xml:space="preserve"> </w:t>
      </w:r>
      <w:r w:rsidR="00DE41A2" w:rsidRPr="00F61F6C">
        <w:t xml:space="preserve">× </w:t>
      </w:r>
      <w:r w:rsidR="00555DD7">
        <w:rPr>
          <w:lang w:val="en-US"/>
        </w:rPr>
        <w:t>Oδ</w:t>
      </w:r>
      <w:r w:rsidR="00A55AB5">
        <w:t xml:space="preserve">) </w:t>
      </w:r>
      <w:r w:rsidR="00DE41A2" w:rsidRPr="00F61F6C">
        <w:t xml:space="preserve">– отношение </w:t>
      </w:r>
      <w:r w:rsidR="0059293C">
        <w:t xml:space="preserve">упорядоченного </w:t>
      </w:r>
      <w:r w:rsidR="00DE41A2">
        <w:t>ветвления</w:t>
      </w:r>
      <w:r w:rsidR="00916D23">
        <w:t>;</w:t>
      </w:r>
    </w:p>
    <w:p w14:paraId="5F3DEF83" w14:textId="7C5543DB" w:rsidR="00DE41A2" w:rsidRPr="007B3179" w:rsidRDefault="00F100D6" w:rsidP="00243515">
      <w:pPr>
        <w:pStyle w:val="MyText"/>
        <w:numPr>
          <w:ilvl w:val="0"/>
          <w:numId w:val="35"/>
        </w:numPr>
      </w:pPr>
      <w:commentRangeStart w:id="9"/>
      <w:r>
        <w:t>е</w:t>
      </w:r>
      <w:r w:rsidR="00DE41A2">
        <w:t>сли</w:t>
      </w:r>
      <w:r w:rsidR="00DE41A2" w:rsidRPr="00091207">
        <w:t xml:space="preserve"> ((</w:t>
      </w:r>
      <w:r w:rsidR="00EB321F">
        <w:rPr>
          <w:lang w:val="en-US"/>
        </w:rPr>
        <w:t>sβ</w:t>
      </w:r>
      <w:r w:rsidR="00DE41A2" w:rsidRPr="00091207">
        <w:t xml:space="preserve">, </w:t>
      </w:r>
      <w:r w:rsidR="0046678C">
        <w:rPr>
          <w:lang w:val="en-US"/>
        </w:rPr>
        <w:t>o</w:t>
      </w:r>
      <w:r w:rsidR="007F29D8">
        <w:rPr>
          <w:lang w:val="en-US"/>
        </w:rPr>
        <w:t>γ</w:t>
      </w:r>
      <w:r w:rsidR="00DE41A2" w:rsidRPr="00091207">
        <w:rPr>
          <w:vertAlign w:val="subscript"/>
        </w:rPr>
        <w:t>1</w:t>
      </w:r>
      <w:r w:rsidR="00DE41A2" w:rsidRPr="00091207">
        <w:t xml:space="preserve">), </w:t>
      </w:r>
      <w:r w:rsidR="00DE41A2" w:rsidRPr="00F61F6C">
        <w:rPr>
          <w:lang w:val="en-US"/>
        </w:rPr>
        <w:t>i</w:t>
      </w:r>
      <w:r w:rsidR="00DC1E90">
        <w:rPr>
          <w:lang w:val="en-US"/>
        </w:rPr>
        <w:t>α</w:t>
      </w:r>
      <w:r w:rsidR="00DE41A2" w:rsidRPr="00091207">
        <w:t>, (</w:t>
      </w:r>
      <w:r w:rsidR="00EB321F">
        <w:rPr>
          <w:lang w:val="en-US"/>
        </w:rPr>
        <w:t>sβ</w:t>
      </w:r>
      <w:r w:rsidR="00105A8E" w:rsidRPr="00C67BB1">
        <w:t>′</w:t>
      </w:r>
      <w:r w:rsidR="00DE41A2" w:rsidRPr="00091207">
        <w:t xml:space="preserve">, </w:t>
      </w:r>
      <w:r w:rsidR="0046678C">
        <w:rPr>
          <w:lang w:val="en-US"/>
        </w:rPr>
        <w:t>o</w:t>
      </w:r>
      <w:r w:rsidR="007F29D8">
        <w:rPr>
          <w:lang w:val="en-US"/>
        </w:rPr>
        <w:t>γ</w:t>
      </w:r>
      <w:r w:rsidR="00DE41A2" w:rsidRPr="00091207">
        <w:rPr>
          <w:vertAlign w:val="subscript"/>
        </w:rPr>
        <w:t>2</w:t>
      </w:r>
      <w:r w:rsidR="00DE41A2" w:rsidRPr="00091207">
        <w:t xml:space="preserve">)) </w:t>
      </w:r>
      <w:r w:rsidR="00DE41A2" w:rsidRPr="00091207">
        <w:rPr>
          <w:rFonts w:ascii="Cambria Math" w:hAnsi="Cambria Math" w:cs="Cambria Math"/>
        </w:rPr>
        <w:t>∈</w:t>
      </w:r>
      <w:r w:rsidR="00DE41A2" w:rsidRPr="00091207">
        <w:t xml:space="preserve"> </w:t>
      </w:r>
      <w:r w:rsidR="00DE41A2">
        <w:rPr>
          <w:lang w:val="en-US"/>
        </w:rPr>
        <w:t>T</w:t>
      </w:r>
      <w:r w:rsidR="00EB321F">
        <w:rPr>
          <w:lang w:val="en-US"/>
        </w:rPr>
        <w:t>α</w:t>
      </w:r>
      <w:r w:rsidR="00DE41A2" w:rsidRPr="00091207">
        <w:t xml:space="preserve">, </w:t>
      </w:r>
      <w:r w:rsidR="00DE41A2">
        <w:t>и</w:t>
      </w:r>
      <w:r w:rsidR="00DE41A2" w:rsidRPr="00091207">
        <w:t xml:space="preserve"> ((</w:t>
      </w:r>
      <w:r w:rsidR="00EB321F">
        <w:rPr>
          <w:lang w:val="en-US"/>
        </w:rPr>
        <w:t>sβ</w:t>
      </w:r>
      <w:r w:rsidR="00DE41A2" w:rsidRPr="00091207">
        <w:t xml:space="preserve">, </w:t>
      </w:r>
      <w:r w:rsidR="0046678C">
        <w:rPr>
          <w:lang w:val="en-US"/>
        </w:rPr>
        <w:t>o</w:t>
      </w:r>
      <w:r w:rsidR="007F29D8">
        <w:rPr>
          <w:lang w:val="en-US"/>
        </w:rPr>
        <w:t>γ</w:t>
      </w:r>
      <w:r w:rsidR="00DE41A2" w:rsidRPr="00091207">
        <w:rPr>
          <w:vertAlign w:val="subscript"/>
        </w:rPr>
        <w:t>3</w:t>
      </w:r>
      <w:r w:rsidR="00DE41A2" w:rsidRPr="00091207">
        <w:t xml:space="preserve">), </w:t>
      </w:r>
      <w:r w:rsidR="00DE41A2" w:rsidRPr="00F61F6C">
        <w:rPr>
          <w:lang w:val="en-US"/>
        </w:rPr>
        <w:t>i</w:t>
      </w:r>
      <w:r w:rsidR="00DC1E90">
        <w:rPr>
          <w:lang w:val="en-US"/>
        </w:rPr>
        <w:t>α</w:t>
      </w:r>
      <w:r w:rsidR="00DE41A2" w:rsidRPr="00091207">
        <w:t>, (</w:t>
      </w:r>
      <w:r w:rsidR="00EB321F">
        <w:rPr>
          <w:lang w:val="en-US"/>
        </w:rPr>
        <w:t>sβ</w:t>
      </w:r>
      <w:r w:rsidR="00105A8E" w:rsidRPr="00C67BB1">
        <w:t>′</w:t>
      </w:r>
      <w:r w:rsidR="00DE41A2" w:rsidRPr="00091207">
        <w:t xml:space="preserve">, </w:t>
      </w:r>
      <w:r w:rsidR="0046678C">
        <w:rPr>
          <w:lang w:val="en-US"/>
        </w:rPr>
        <w:t>o</w:t>
      </w:r>
      <w:r w:rsidR="007F29D8">
        <w:rPr>
          <w:lang w:val="en-US"/>
        </w:rPr>
        <w:t>γ</w:t>
      </w:r>
      <w:r w:rsidR="00DE41A2" w:rsidRPr="00091207">
        <w:rPr>
          <w:vertAlign w:val="subscript"/>
        </w:rPr>
        <w:t>4</w:t>
      </w:r>
      <w:r w:rsidR="00DE41A2" w:rsidRPr="00091207">
        <w:t xml:space="preserve">)) </w:t>
      </w:r>
      <w:r w:rsidR="00DE41A2" w:rsidRPr="00091207">
        <w:rPr>
          <w:rFonts w:ascii="Cambria Math" w:hAnsi="Cambria Math" w:cs="Cambria Math"/>
        </w:rPr>
        <w:t>∈</w:t>
      </w:r>
      <w:r w:rsidR="00DE41A2" w:rsidRPr="00091207">
        <w:t xml:space="preserve"> </w:t>
      </w:r>
      <w:r w:rsidR="00DE41A2">
        <w:rPr>
          <w:lang w:val="en-US"/>
        </w:rPr>
        <w:t>T</w:t>
      </w:r>
      <w:r w:rsidR="00EB321F">
        <w:rPr>
          <w:lang w:val="en-US"/>
        </w:rPr>
        <w:t>α</w:t>
      </w:r>
      <w:r w:rsidR="00DE41A2" w:rsidRPr="00091207">
        <w:t xml:space="preserve">, </w:t>
      </w:r>
      <w:r w:rsidR="00DE41A2">
        <w:t xml:space="preserve">то </w:t>
      </w:r>
      <w:r w:rsidR="00DE41A2" w:rsidRPr="00091207">
        <w:t>((</w:t>
      </w:r>
      <w:r w:rsidR="00EB321F">
        <w:rPr>
          <w:lang w:val="en-US"/>
        </w:rPr>
        <w:t>sβ</w:t>
      </w:r>
      <w:r w:rsidR="00DE41A2" w:rsidRPr="00091207">
        <w:t xml:space="preserve">, </w:t>
      </w:r>
      <w:r w:rsidR="0046678C">
        <w:rPr>
          <w:lang w:val="en-US"/>
        </w:rPr>
        <w:t>o</w:t>
      </w:r>
      <w:r w:rsidR="007F29D8">
        <w:rPr>
          <w:lang w:val="en-US"/>
        </w:rPr>
        <w:t>γ</w:t>
      </w:r>
      <w:r w:rsidR="00DE41A2" w:rsidRPr="007B3179">
        <w:rPr>
          <w:vertAlign w:val="subscript"/>
        </w:rPr>
        <w:t>1</w:t>
      </w:r>
      <w:r w:rsidR="00DE41A2" w:rsidRPr="007B3179">
        <w:t xml:space="preserve"> </w:t>
      </w:r>
      <w:r w:rsidR="00DE41A2" w:rsidRPr="007B3179">
        <w:rPr>
          <w:rFonts w:ascii="Cambria Math" w:hAnsi="Cambria Math" w:cs="Cambria Math"/>
        </w:rPr>
        <w:t>∪</w:t>
      </w:r>
      <w:r w:rsidR="00DE41A2" w:rsidRPr="007B3179">
        <w:t xml:space="preserve"> </w:t>
      </w:r>
      <w:r w:rsidR="0046678C">
        <w:rPr>
          <w:lang w:val="en-US"/>
        </w:rPr>
        <w:t>o</w:t>
      </w:r>
      <w:r w:rsidR="007F29D8">
        <w:rPr>
          <w:lang w:val="en-US"/>
        </w:rPr>
        <w:t>γ</w:t>
      </w:r>
      <w:r w:rsidR="00DE41A2" w:rsidRPr="00091207">
        <w:rPr>
          <w:vertAlign w:val="subscript"/>
        </w:rPr>
        <w:t>3</w:t>
      </w:r>
      <w:r w:rsidR="00DE41A2" w:rsidRPr="00091207">
        <w:t xml:space="preserve">), </w:t>
      </w:r>
      <w:r w:rsidR="00DE41A2" w:rsidRPr="00F61F6C">
        <w:rPr>
          <w:lang w:val="en-US"/>
        </w:rPr>
        <w:t>i</w:t>
      </w:r>
      <w:r w:rsidR="00DC1E90">
        <w:rPr>
          <w:lang w:val="en-US"/>
        </w:rPr>
        <w:t>α</w:t>
      </w:r>
      <w:r w:rsidR="00DE41A2" w:rsidRPr="00091207">
        <w:t>, (</w:t>
      </w:r>
      <w:r w:rsidR="00EB321F">
        <w:rPr>
          <w:lang w:val="en-US"/>
        </w:rPr>
        <w:t>sβ</w:t>
      </w:r>
      <w:r w:rsidR="00105A8E" w:rsidRPr="00C67BB1">
        <w:t>′</w:t>
      </w:r>
      <w:r w:rsidR="00DE41A2" w:rsidRPr="00091207">
        <w:t xml:space="preserve">, </w:t>
      </w:r>
      <w:r w:rsidR="0046678C">
        <w:rPr>
          <w:lang w:val="en-US"/>
        </w:rPr>
        <w:t>o</w:t>
      </w:r>
      <w:r w:rsidR="007F29D8">
        <w:rPr>
          <w:lang w:val="en-US"/>
        </w:rPr>
        <w:t>γ</w:t>
      </w:r>
      <w:r w:rsidR="00DE41A2" w:rsidRPr="007B3179">
        <w:rPr>
          <w:vertAlign w:val="subscript"/>
        </w:rPr>
        <w:t>2</w:t>
      </w:r>
      <w:r w:rsidR="00DE41A2" w:rsidRPr="007B3179">
        <w:t xml:space="preserve"> </w:t>
      </w:r>
      <w:r w:rsidR="00DE41A2" w:rsidRPr="007B3179">
        <w:rPr>
          <w:rFonts w:ascii="Cambria Math" w:hAnsi="Cambria Math" w:cs="Cambria Math"/>
        </w:rPr>
        <w:t>∪</w:t>
      </w:r>
      <w:r w:rsidR="00DE41A2" w:rsidRPr="007B3179">
        <w:t xml:space="preserve"> </w:t>
      </w:r>
      <w:r w:rsidR="0046678C">
        <w:rPr>
          <w:lang w:val="en-US"/>
        </w:rPr>
        <w:t>o</w:t>
      </w:r>
      <w:r w:rsidR="007F29D8">
        <w:rPr>
          <w:lang w:val="en-US"/>
        </w:rPr>
        <w:t>γ</w:t>
      </w:r>
      <w:r w:rsidR="00DE41A2" w:rsidRPr="007B3179">
        <w:rPr>
          <w:vertAlign w:val="subscript"/>
        </w:rPr>
        <w:t>4</w:t>
      </w:r>
      <w:r w:rsidR="00DE41A2" w:rsidRPr="00091207">
        <w:t xml:space="preserve">)) </w:t>
      </w:r>
      <w:r w:rsidR="00DE41A2" w:rsidRPr="00091207">
        <w:rPr>
          <w:rFonts w:ascii="Cambria Math" w:hAnsi="Cambria Math" w:cs="Cambria Math"/>
        </w:rPr>
        <w:t>∈</w:t>
      </w:r>
      <w:r w:rsidR="00DE41A2" w:rsidRPr="00091207">
        <w:t xml:space="preserve"> </w:t>
      </w:r>
      <w:r w:rsidR="00DE41A2">
        <w:rPr>
          <w:lang w:val="en-US"/>
        </w:rPr>
        <w:t>T</w:t>
      </w:r>
      <w:r w:rsidR="00EB321F">
        <w:rPr>
          <w:lang w:val="en-US"/>
        </w:rPr>
        <w:t>α</w:t>
      </w:r>
      <w:r w:rsidR="00916D23">
        <w:t>;</w:t>
      </w:r>
      <w:commentRangeEnd w:id="9"/>
      <w:r w:rsidR="00F96B27">
        <w:rPr>
          <w:rStyle w:val="a8"/>
          <w:rFonts w:cstheme="minorBidi"/>
        </w:rPr>
        <w:commentReference w:id="9"/>
      </w:r>
    </w:p>
    <w:p w14:paraId="1D30C1C0" w14:textId="2343D1E5" w:rsidR="00DE41A2" w:rsidRPr="00091207" w:rsidRDefault="00F100D6" w:rsidP="00651786">
      <w:pPr>
        <w:pStyle w:val="MyText"/>
        <w:numPr>
          <w:ilvl w:val="0"/>
          <w:numId w:val="35"/>
        </w:numPr>
      </w:pPr>
      <w:r>
        <w:t>е</w:t>
      </w:r>
      <w:r w:rsidR="00DE41A2">
        <w:t xml:space="preserve">сли </w:t>
      </w:r>
      <w:r w:rsidR="00DE41A2" w:rsidRPr="00617841">
        <w:t>(</w:t>
      </w:r>
      <w:r w:rsidR="00DE41A2" w:rsidRPr="00F61F6C">
        <w:t>(</w:t>
      </w:r>
      <w:r w:rsidR="00EB321F" w:rsidRPr="00C5535D">
        <w:rPr>
          <w:lang w:val="en-US"/>
        </w:rPr>
        <w:t>sβ</w:t>
      </w:r>
      <w:r w:rsidR="00DE41A2" w:rsidRPr="00F61F6C">
        <w:t xml:space="preserve">, </w:t>
      </w:r>
      <w:r w:rsidR="00DE41A2" w:rsidRPr="00C5535D">
        <w:rPr>
          <w:lang w:val="en-US"/>
        </w:rPr>
        <w:t>o</w:t>
      </w:r>
      <w:r w:rsidR="0046678C" w:rsidRPr="00C5535D">
        <w:rPr>
          <w:lang w:val="en-US"/>
        </w:rPr>
        <w:t>α</w:t>
      </w:r>
      <w:r w:rsidR="00DE41A2" w:rsidRPr="00617841">
        <w:t xml:space="preserve">), </w:t>
      </w:r>
      <w:r w:rsidR="00DE41A2" w:rsidRPr="00C5535D">
        <w:rPr>
          <w:lang w:val="en-US"/>
        </w:rPr>
        <w:t>i</w:t>
      </w:r>
      <w:r w:rsidR="00DC1E90" w:rsidRPr="00C5535D">
        <w:rPr>
          <w:lang w:val="en-US"/>
        </w:rPr>
        <w:t>α</w:t>
      </w:r>
      <w:r w:rsidR="00DE41A2" w:rsidRPr="00F61F6C">
        <w:t xml:space="preserve">, </w:t>
      </w:r>
      <w:r w:rsidR="00DE41A2">
        <w:t>(</w:t>
      </w:r>
      <w:r w:rsidR="00EB321F" w:rsidRPr="00C5535D">
        <w:rPr>
          <w:lang w:val="en-US"/>
        </w:rPr>
        <w:t>sβ</w:t>
      </w:r>
      <w:r w:rsidR="00105A8E" w:rsidRPr="00C67BB1">
        <w:t>′</w:t>
      </w:r>
      <w:r w:rsidR="00DE41A2" w:rsidRPr="00617841">
        <w:t xml:space="preserve">, </w:t>
      </w:r>
      <w:r w:rsidR="00555DD7" w:rsidRPr="00C5535D">
        <w:rPr>
          <w:lang w:val="en-US"/>
        </w:rPr>
        <w:t>oδ</w:t>
      </w:r>
      <w:r w:rsidR="00DE41A2" w:rsidRPr="00617841">
        <w:t>))</w:t>
      </w:r>
      <w:r w:rsidR="00DE41A2" w:rsidRPr="00F61F6C">
        <w:t xml:space="preserve"> </w:t>
      </w:r>
      <w:r w:rsidR="00DE41A2" w:rsidRPr="00C5535D">
        <w:rPr>
          <w:rFonts w:ascii="Cambria Math" w:hAnsi="Cambria Math" w:cs="Cambria Math"/>
        </w:rPr>
        <w:t>∈</w:t>
      </w:r>
      <w:r w:rsidR="00DE41A2" w:rsidRPr="00F61F6C">
        <w:t xml:space="preserve"> </w:t>
      </w:r>
      <w:r w:rsidR="003F7F66" w:rsidRPr="00C5535D">
        <w:rPr>
          <w:lang w:val="en-US"/>
        </w:rPr>
        <w:t>B</w:t>
      </w:r>
      <w:r w:rsidR="0082469F" w:rsidRPr="00C5535D">
        <w:rPr>
          <w:lang w:val="en-US"/>
        </w:rPr>
        <w:t>γ</w:t>
      </w:r>
      <w:r w:rsidR="00DE41A2" w:rsidRPr="00C715B2">
        <w:t xml:space="preserve">, </w:t>
      </w:r>
      <w:r w:rsidR="00DE41A2">
        <w:t xml:space="preserve">то </w:t>
      </w:r>
      <w:r w:rsidR="00DE41A2" w:rsidRPr="00617841">
        <w:t>(</w:t>
      </w:r>
      <w:r w:rsidR="00DE41A2" w:rsidRPr="00F61F6C">
        <w:t>(</w:t>
      </w:r>
      <w:r w:rsidR="00EB321F" w:rsidRPr="00C5535D">
        <w:rPr>
          <w:lang w:val="en-US"/>
        </w:rPr>
        <w:t>sβ</w:t>
      </w:r>
      <w:r w:rsidR="00DE41A2" w:rsidRPr="00F61F6C">
        <w:t xml:space="preserve">, </w:t>
      </w:r>
      <w:r w:rsidR="00DE41A2" w:rsidRPr="00C715B2">
        <w:t>{</w:t>
      </w:r>
      <w:r w:rsidR="0046678C" w:rsidRPr="00C5535D">
        <w:rPr>
          <w:lang w:val="en-US"/>
        </w:rPr>
        <w:t>oα</w:t>
      </w:r>
      <w:r w:rsidR="00DE41A2" w:rsidRPr="00C715B2">
        <w:t>})</w:t>
      </w:r>
      <w:r w:rsidR="00DE41A2" w:rsidRPr="00617841">
        <w:t xml:space="preserve">, </w:t>
      </w:r>
      <w:r w:rsidR="00DE41A2" w:rsidRPr="00C5535D">
        <w:rPr>
          <w:lang w:val="en-US"/>
        </w:rPr>
        <w:t>i</w:t>
      </w:r>
      <w:r w:rsidR="00DC1E90" w:rsidRPr="00C5535D">
        <w:rPr>
          <w:lang w:val="en-US"/>
        </w:rPr>
        <w:t>α</w:t>
      </w:r>
      <w:r w:rsidR="00DE41A2" w:rsidRPr="00F61F6C">
        <w:t xml:space="preserve">, </w:t>
      </w:r>
      <w:r w:rsidR="00DE41A2">
        <w:t>(</w:t>
      </w:r>
      <w:r w:rsidR="00EB321F" w:rsidRPr="00C5535D">
        <w:rPr>
          <w:lang w:val="en-US"/>
        </w:rPr>
        <w:t>sβ</w:t>
      </w:r>
      <w:r w:rsidR="00105A8E" w:rsidRPr="00C67BB1">
        <w:t>′</w:t>
      </w:r>
      <w:r w:rsidR="00DE41A2" w:rsidRPr="00617841">
        <w:t xml:space="preserve">, </w:t>
      </w:r>
      <w:r w:rsidR="00555DD7" w:rsidRPr="00C5535D">
        <w:rPr>
          <w:lang w:val="en-US"/>
        </w:rPr>
        <w:t>oδ</w:t>
      </w:r>
      <w:r w:rsidR="00DE41A2" w:rsidRPr="00617841">
        <w:t>))</w:t>
      </w:r>
      <w:r w:rsidR="00DE41A2" w:rsidRPr="00F61F6C">
        <w:t xml:space="preserve"> </w:t>
      </w:r>
      <w:r w:rsidR="00DE41A2" w:rsidRPr="00C5535D">
        <w:rPr>
          <w:rFonts w:ascii="Cambria Math" w:hAnsi="Cambria Math" w:cs="Cambria Math"/>
        </w:rPr>
        <w:t xml:space="preserve">∈ </w:t>
      </w:r>
      <w:r w:rsidR="00DE41A2" w:rsidRPr="00C5535D">
        <w:rPr>
          <w:rFonts w:ascii="Cambria Math" w:hAnsi="Cambria Math" w:cs="Cambria Math"/>
          <w:lang w:val="en-US"/>
        </w:rPr>
        <w:t>T</w:t>
      </w:r>
      <w:r w:rsidR="00EB321F" w:rsidRPr="00C5535D">
        <w:rPr>
          <w:rFonts w:ascii="Cambria Math" w:hAnsi="Cambria Math" w:cs="Cambria Math"/>
          <w:lang w:val="en-US"/>
        </w:rPr>
        <w:t>α</w:t>
      </w:r>
      <w:r w:rsidR="00DE41A2" w:rsidRPr="00091207">
        <w:t>.</w:t>
      </w:r>
    </w:p>
    <w:p w14:paraId="225A899F" w14:textId="38CEE0BF" w:rsidR="00D14582" w:rsidRPr="00F61F6C" w:rsidRDefault="00216BE6" w:rsidP="00243515">
      <w:pPr>
        <w:pStyle w:val="1"/>
      </w:pPr>
      <w:r w:rsidRPr="00F61F6C">
        <w:t>С</w:t>
      </w:r>
      <w:r w:rsidR="00243515">
        <w:t xml:space="preserve">истемы </w:t>
      </w:r>
      <w:r w:rsidRPr="00F61F6C">
        <w:t xml:space="preserve">с компонентным </w:t>
      </w:r>
      <w:r w:rsidR="00243515">
        <w:t>выходом</w:t>
      </w:r>
      <w:r w:rsidR="00243515" w:rsidRPr="00243515">
        <w:t>/</w:t>
      </w:r>
      <w:r w:rsidR="00243515">
        <w:t>входом</w:t>
      </w:r>
      <w:r w:rsidR="00243515" w:rsidRPr="00243515">
        <w:t>/</w:t>
      </w:r>
      <w:r w:rsidR="00243515">
        <w:t>выходом</w:t>
      </w:r>
    </w:p>
    <w:p w14:paraId="6B143EBD" w14:textId="22E18C0B" w:rsidR="00301E71" w:rsidRPr="00301E71" w:rsidRDefault="00216BE6" w:rsidP="00AE5680">
      <w:pPr>
        <w:pStyle w:val="MyText"/>
      </w:pPr>
      <w:r w:rsidRPr="00F61F6C">
        <w:t>С</w:t>
      </w:r>
      <w:r w:rsidR="00243515">
        <w:t>истем</w:t>
      </w:r>
      <w:r w:rsidR="00CE09A3">
        <w:t>ы</w:t>
      </w:r>
      <w:r w:rsidR="004452BD">
        <w:t xml:space="preserve"> </w:t>
      </w:r>
      <w:r w:rsidRPr="00F61F6C">
        <w:t xml:space="preserve">с компонентным </w:t>
      </w:r>
      <w:r w:rsidR="00243515">
        <w:t>выходом</w:t>
      </w:r>
      <w:r w:rsidR="00243515" w:rsidRPr="00243515">
        <w:t>/</w:t>
      </w:r>
      <w:r w:rsidR="00243515">
        <w:t>входом</w:t>
      </w:r>
      <w:r w:rsidR="00243515" w:rsidRPr="00243515">
        <w:t>/</w:t>
      </w:r>
      <w:r w:rsidR="00243515">
        <w:t>выходом</w:t>
      </w:r>
      <w:r w:rsidR="00243515" w:rsidRPr="00243515">
        <w:t xml:space="preserve"> (</w:t>
      </w:r>
      <w:r w:rsidR="00243515">
        <w:t>далее систем</w:t>
      </w:r>
      <w:r w:rsidR="007E076B">
        <w:t>ы</w:t>
      </w:r>
      <w:r w:rsidR="00243515">
        <w:t xml:space="preserve"> типа </w:t>
      </w:r>
      <w:r w:rsidR="00243515">
        <w:rPr>
          <w:lang w:val="en-US"/>
        </w:rPr>
        <w:t>coio</w:t>
      </w:r>
      <w:r w:rsidR="00243515" w:rsidRPr="00243515">
        <w:t>)</w:t>
      </w:r>
      <w:r w:rsidR="000F1FA6" w:rsidRPr="00F61F6C">
        <w:t xml:space="preserve"> – это вид </w:t>
      </w:r>
      <w:r w:rsidR="00243515">
        <w:t xml:space="preserve">систем типа </w:t>
      </w:r>
      <w:r w:rsidR="00243515">
        <w:rPr>
          <w:lang w:val="en-US"/>
        </w:rPr>
        <w:t>oio</w:t>
      </w:r>
      <w:r w:rsidR="00635E88" w:rsidRPr="00F61F6C">
        <w:t>, в которых выходы имеют составные части, называемые компонентами</w:t>
      </w:r>
      <w:r w:rsidR="000F1FA6" w:rsidRPr="00F61F6C">
        <w:t>.</w:t>
      </w:r>
      <w:r w:rsidR="00301E71" w:rsidRPr="00301E71">
        <w:t xml:space="preserve">   </w:t>
      </w:r>
    </w:p>
    <w:p w14:paraId="15BF244E" w14:textId="04CD10C8" w:rsidR="00216BE6" w:rsidRPr="00F61F6C" w:rsidRDefault="00216BE6" w:rsidP="00AE5680">
      <w:pPr>
        <w:pStyle w:val="MyText"/>
      </w:pPr>
      <w:r w:rsidRPr="00F61F6C">
        <w:t>С</w:t>
      </w:r>
      <w:r w:rsidR="00243515">
        <w:t xml:space="preserve">истема типа </w:t>
      </w:r>
      <w:r w:rsidR="00243515">
        <w:rPr>
          <w:lang w:val="en-US"/>
        </w:rPr>
        <w:t>coio</w:t>
      </w:r>
      <w:r w:rsidR="00243515">
        <w:t xml:space="preserve"> </w:t>
      </w:r>
      <w:r w:rsidRPr="00F61F6C">
        <w:t>– это кортеж (</w:t>
      </w:r>
      <w:r w:rsidR="00EB321F">
        <w:rPr>
          <w:lang w:val="en-US"/>
        </w:rPr>
        <w:t>Sβ</w:t>
      </w:r>
      <w:r w:rsidRPr="00F61F6C">
        <w:t xml:space="preserve">, </w:t>
      </w:r>
      <w:r w:rsidRPr="00F61F6C">
        <w:rPr>
          <w:lang w:val="en-US"/>
        </w:rPr>
        <w:t>I</w:t>
      </w:r>
      <w:r w:rsidR="00DC1E90">
        <w:rPr>
          <w:lang w:val="en-US"/>
        </w:rPr>
        <w:t>α</w:t>
      </w:r>
      <w:r w:rsidRPr="00F61F6C">
        <w:t xml:space="preserve">, </w:t>
      </w:r>
      <w:r w:rsidRPr="00F61F6C">
        <w:rPr>
          <w:lang w:val="en-US"/>
        </w:rPr>
        <w:t>C</w:t>
      </w:r>
      <w:r w:rsidR="00EB321F">
        <w:rPr>
          <w:lang w:val="en-US"/>
        </w:rPr>
        <w:t>α</w:t>
      </w:r>
      <w:r w:rsidRPr="00F61F6C">
        <w:t>,</w:t>
      </w:r>
      <w:r w:rsidR="00F31D20" w:rsidRPr="00F31D20">
        <w:t xml:space="preserve"> </w:t>
      </w:r>
      <w:r w:rsidR="00301E71" w:rsidRPr="00F61F6C">
        <w:rPr>
          <w:lang w:val="en-US"/>
        </w:rPr>
        <w:t>C</w:t>
      </w:r>
      <w:r w:rsidR="00301E71">
        <w:rPr>
          <w:lang w:val="en-US"/>
        </w:rPr>
        <w:t>β</w:t>
      </w:r>
      <w:r w:rsidR="00301E71" w:rsidRPr="00F61F6C">
        <w:t>,</w:t>
      </w:r>
      <w:r w:rsidR="00301E71" w:rsidRPr="00F31D20">
        <w:t xml:space="preserve"> </w:t>
      </w:r>
      <w:r w:rsidR="00F31D20">
        <w:rPr>
          <w:lang w:val="en-US"/>
        </w:rPr>
        <w:t>V</w:t>
      </w:r>
      <w:r w:rsidR="00DB3E16">
        <w:rPr>
          <w:lang w:val="en-US"/>
        </w:rPr>
        <w:t>α</w:t>
      </w:r>
      <w:r w:rsidR="000A6CB4" w:rsidRPr="000A6CB4">
        <w:t xml:space="preserve">, </w:t>
      </w:r>
      <w:r w:rsidR="000A6CB4">
        <w:rPr>
          <w:lang w:val="en-US"/>
        </w:rPr>
        <w:t>T</w:t>
      </w:r>
      <w:r w:rsidR="00EB321F">
        <w:rPr>
          <w:lang w:val="en-US"/>
        </w:rPr>
        <w:t>α</w:t>
      </w:r>
      <w:r w:rsidRPr="00F61F6C">
        <w:t>), где</w:t>
      </w:r>
    </w:p>
    <w:p w14:paraId="386836F0" w14:textId="1A16E022" w:rsidR="00F61968" w:rsidRPr="00F61F6C" w:rsidRDefault="00F61968" w:rsidP="00243515">
      <w:pPr>
        <w:pStyle w:val="MyText"/>
        <w:numPr>
          <w:ilvl w:val="0"/>
          <w:numId w:val="38"/>
        </w:numPr>
      </w:pPr>
      <w:r w:rsidRPr="00F61F6C">
        <w:rPr>
          <w:lang w:val="en-US"/>
        </w:rPr>
        <w:t>C</w:t>
      </w:r>
      <w:r w:rsidR="00EB321F">
        <w:rPr>
          <w:lang w:val="en-US"/>
        </w:rPr>
        <w:t>α</w:t>
      </w:r>
      <w:r w:rsidRPr="00F61F6C">
        <w:rPr>
          <w:lang w:val="en-US"/>
        </w:rPr>
        <w:t xml:space="preserve"> – </w:t>
      </w:r>
      <w:r w:rsidRPr="00F61F6C">
        <w:t>множество компонентов выхода</w:t>
      </w:r>
      <w:r w:rsidR="00916D23">
        <w:t>;</w:t>
      </w:r>
    </w:p>
    <w:p w14:paraId="3C808250" w14:textId="0E340A36" w:rsidR="007D6E23" w:rsidRPr="00F61F6C" w:rsidRDefault="007D6E23" w:rsidP="007D6E23">
      <w:pPr>
        <w:pStyle w:val="MyText"/>
        <w:numPr>
          <w:ilvl w:val="0"/>
          <w:numId w:val="38"/>
        </w:numPr>
      </w:pPr>
      <w:r w:rsidRPr="00F61F6C">
        <w:rPr>
          <w:lang w:val="en-US"/>
        </w:rPr>
        <w:t>C</w:t>
      </w:r>
      <w:r>
        <w:rPr>
          <w:lang w:val="en-US"/>
        </w:rPr>
        <w:t>β</w:t>
      </w:r>
      <w:r w:rsidRPr="007D6E23">
        <w:t xml:space="preserve"> – </w:t>
      </w:r>
      <w:r w:rsidRPr="00F61F6C">
        <w:t xml:space="preserve">множество компонентов </w:t>
      </w:r>
      <w:r>
        <w:t xml:space="preserve">константного </w:t>
      </w:r>
      <w:r w:rsidRPr="00F61F6C">
        <w:t>выхода</w:t>
      </w:r>
      <w:r w:rsidR="00916D23">
        <w:t>;</w:t>
      </w:r>
    </w:p>
    <w:p w14:paraId="7EC23D7A" w14:textId="5866DA6A" w:rsidR="000200B0" w:rsidRPr="00F61F6C" w:rsidRDefault="000200B0" w:rsidP="00243515">
      <w:pPr>
        <w:pStyle w:val="MyText"/>
        <w:numPr>
          <w:ilvl w:val="0"/>
          <w:numId w:val="38"/>
        </w:numPr>
      </w:pPr>
      <w:r w:rsidRPr="00F61F6C">
        <w:rPr>
          <w:lang w:val="en-US"/>
        </w:rPr>
        <w:t>V</w:t>
      </w:r>
      <w:r w:rsidR="00DB3E16">
        <w:rPr>
          <w:lang w:val="en-US"/>
        </w:rPr>
        <w:t>α</w:t>
      </w:r>
      <w:r w:rsidRPr="00F61F6C">
        <w:t xml:space="preserve"> – множество значений</w:t>
      </w:r>
      <w:r w:rsidR="00916D23">
        <w:t>;</w:t>
      </w:r>
    </w:p>
    <w:p w14:paraId="0356A595" w14:textId="77777777" w:rsidR="00916D23" w:rsidRPr="00F61F6C" w:rsidRDefault="00916D23" w:rsidP="00916D23">
      <w:pPr>
        <w:pStyle w:val="MyText"/>
        <w:numPr>
          <w:ilvl w:val="0"/>
          <w:numId w:val="38"/>
        </w:numPr>
      </w:pPr>
      <w:commentRangeStart w:id="10"/>
      <w:r>
        <w:rPr>
          <w:lang w:val="en-US"/>
        </w:rPr>
        <w:lastRenderedPageBreak/>
        <w:t>vβ</w:t>
      </w:r>
      <w:commentRangeEnd w:id="10"/>
      <w:r w:rsidR="00AB0AD8">
        <w:rPr>
          <w:rStyle w:val="a8"/>
          <w:rFonts w:cstheme="minorBidi"/>
        </w:rPr>
        <w:commentReference w:id="10"/>
      </w:r>
      <w:r w:rsidRPr="00F61F6C">
        <w:t xml:space="preserve"> </w:t>
      </w:r>
      <w:r w:rsidRPr="00F61F6C">
        <w:rPr>
          <w:rFonts w:ascii="Cambria Math" w:hAnsi="Cambria Math" w:cs="Cambria Math"/>
        </w:rPr>
        <w:t>∉</w:t>
      </w:r>
      <w:r w:rsidRPr="00F61F6C">
        <w:t xml:space="preserve"> </w:t>
      </w:r>
      <w:r w:rsidRPr="00F61F6C">
        <w:rPr>
          <w:lang w:val="en-US"/>
        </w:rPr>
        <w:t>V</w:t>
      </w:r>
      <w:r>
        <w:rPr>
          <w:lang w:val="en-US"/>
        </w:rPr>
        <w:t>α</w:t>
      </w:r>
      <w:r w:rsidRPr="00F61F6C">
        <w:t xml:space="preserve"> – неопределенное значение</w:t>
      </w:r>
      <w:r>
        <w:t>;</w:t>
      </w:r>
    </w:p>
    <w:p w14:paraId="0C505D2C" w14:textId="77777777" w:rsidR="00916D23" w:rsidRPr="00916D23" w:rsidRDefault="00916D23" w:rsidP="00916D23">
      <w:pPr>
        <w:pStyle w:val="MyText"/>
        <w:numPr>
          <w:ilvl w:val="0"/>
          <w:numId w:val="38"/>
        </w:numPr>
      </w:pPr>
      <w:r>
        <w:rPr>
          <w:lang w:val="en-US"/>
        </w:rPr>
        <w:t>Vγ</w:t>
      </w:r>
      <w:r w:rsidRPr="00916D23">
        <w:t xml:space="preserve"> = </w:t>
      </w:r>
      <w:r w:rsidRPr="00F61F6C">
        <w:rPr>
          <w:lang w:val="en-US"/>
        </w:rPr>
        <w:t>V</w:t>
      </w:r>
      <w:r>
        <w:rPr>
          <w:lang w:val="en-US"/>
        </w:rPr>
        <w:t>α</w:t>
      </w:r>
      <w:r w:rsidRPr="00F61F6C">
        <w:t xml:space="preserve"> </w:t>
      </w:r>
      <w:r w:rsidRPr="00F61F6C">
        <w:rPr>
          <w:rFonts w:ascii="Cambria Math" w:hAnsi="Cambria Math" w:cs="Cambria Math"/>
        </w:rPr>
        <w:t>∪</w:t>
      </w:r>
      <w:r w:rsidRPr="00F61F6C">
        <w:t xml:space="preserve"> {</w:t>
      </w:r>
      <w:r>
        <w:rPr>
          <w:lang w:val="en-US"/>
        </w:rPr>
        <w:t>vβ</w:t>
      </w:r>
      <w:r w:rsidRPr="00F61F6C">
        <w:t>}</w:t>
      </w:r>
      <w:r>
        <w:t xml:space="preserve"> – расширенное множество значений</w:t>
      </w:r>
      <w:r w:rsidRPr="00916D23">
        <w:t>;</w:t>
      </w:r>
    </w:p>
    <w:p w14:paraId="6BF821BF" w14:textId="0327D589" w:rsidR="00E6543A" w:rsidRDefault="00E6543A" w:rsidP="00E6543A">
      <w:pPr>
        <w:pStyle w:val="MyText"/>
        <w:numPr>
          <w:ilvl w:val="0"/>
          <w:numId w:val="38"/>
        </w:numPr>
      </w:pPr>
      <w:r w:rsidRPr="00F61F6C">
        <w:t>(</w:t>
      </w:r>
      <w:r w:rsidR="0046299D">
        <w:rPr>
          <w:lang w:val="en-US"/>
        </w:rPr>
        <w:t>Sβ</w:t>
      </w:r>
      <w:r w:rsidR="0046299D" w:rsidRPr="00F61F6C">
        <w:t xml:space="preserve">, </w:t>
      </w:r>
      <w:r w:rsidR="0046299D" w:rsidRPr="00F61F6C">
        <w:rPr>
          <w:lang w:val="en-US"/>
        </w:rPr>
        <w:t>I</w:t>
      </w:r>
      <w:r w:rsidR="0046299D">
        <w:rPr>
          <w:lang w:val="en-US"/>
        </w:rPr>
        <w:t>α</w:t>
      </w:r>
      <w:r w:rsidR="0046299D" w:rsidRPr="00F61F6C">
        <w:t xml:space="preserve">, </w:t>
      </w:r>
      <w:r w:rsidR="0046299D" w:rsidRPr="00F61F6C">
        <w:rPr>
          <w:lang w:val="en-US"/>
        </w:rPr>
        <w:t>O</w:t>
      </w:r>
      <w:r w:rsidR="0046299D">
        <w:rPr>
          <w:lang w:val="en-US"/>
        </w:rPr>
        <w:t>α</w:t>
      </w:r>
      <w:r w:rsidR="0046299D" w:rsidRPr="008B1D16">
        <w:t xml:space="preserve">, </w:t>
      </w:r>
      <w:r w:rsidR="0046299D" w:rsidRPr="00F61F6C">
        <w:rPr>
          <w:lang w:val="en-US"/>
        </w:rPr>
        <w:t>O</w:t>
      </w:r>
      <w:r w:rsidR="0046299D">
        <w:rPr>
          <w:lang w:val="en-US"/>
        </w:rPr>
        <w:t>β</w:t>
      </w:r>
      <w:r w:rsidR="0046299D" w:rsidRPr="008B1D16">
        <w:t xml:space="preserve">, </w:t>
      </w:r>
      <w:r w:rsidR="0046299D" w:rsidRPr="00F61F6C">
        <w:rPr>
          <w:lang w:val="en-US"/>
        </w:rPr>
        <w:t>T</w:t>
      </w:r>
      <w:r w:rsidR="0046299D">
        <w:rPr>
          <w:lang w:val="en-US"/>
        </w:rPr>
        <w:t>α</w:t>
      </w:r>
      <w:r w:rsidRPr="00F61F6C">
        <w:t xml:space="preserve">) – </w:t>
      </w:r>
      <w:r>
        <w:t xml:space="preserve">система типа </w:t>
      </w:r>
      <w:r>
        <w:rPr>
          <w:lang w:val="en-US"/>
        </w:rPr>
        <w:t>oio</w:t>
      </w:r>
      <w:r w:rsidR="00916D23">
        <w:t>;</w:t>
      </w:r>
    </w:p>
    <w:p w14:paraId="15AE57DD" w14:textId="6CA95B52" w:rsidR="007015F9" w:rsidRDefault="00243515" w:rsidP="00243515">
      <w:pPr>
        <w:pStyle w:val="MyText"/>
        <w:numPr>
          <w:ilvl w:val="0"/>
          <w:numId w:val="38"/>
        </w:numPr>
      </w:pPr>
      <w:commentRangeStart w:id="11"/>
      <w:r>
        <w:rPr>
          <w:lang w:val="en-US"/>
        </w:rPr>
        <w:t>O</w:t>
      </w:r>
      <w:r w:rsidR="00360A6C">
        <w:rPr>
          <w:lang w:val="en-US"/>
        </w:rPr>
        <w:t>α</w:t>
      </w:r>
      <w:r w:rsidRPr="00243515">
        <w:t xml:space="preserve"> </w:t>
      </w:r>
      <w:r w:rsidR="007015F9" w:rsidRPr="00F61F6C">
        <w:t xml:space="preserve">– множество функций типа </w:t>
      </w:r>
      <w:r w:rsidR="00F61968" w:rsidRPr="00F61F6C">
        <w:rPr>
          <w:lang w:val="en-US"/>
        </w:rPr>
        <w:t>C</w:t>
      </w:r>
      <w:r w:rsidR="00EB321F">
        <w:rPr>
          <w:lang w:val="en-US"/>
        </w:rPr>
        <w:t>α</w:t>
      </w:r>
      <w:r w:rsidR="007015F9" w:rsidRPr="00F61F6C">
        <w:t xml:space="preserve"> → </w:t>
      </w:r>
      <w:r w:rsidR="00916D23">
        <w:rPr>
          <w:lang w:val="en-US"/>
        </w:rPr>
        <w:t>Vγ</w:t>
      </w:r>
      <w:commentRangeEnd w:id="11"/>
      <w:r w:rsidR="00421753">
        <w:rPr>
          <w:rStyle w:val="a8"/>
          <w:rFonts w:cstheme="minorBidi"/>
        </w:rPr>
        <w:commentReference w:id="11"/>
      </w:r>
      <w:r w:rsidR="00916D23">
        <w:t>;</w:t>
      </w:r>
    </w:p>
    <w:p w14:paraId="57E0EC40" w14:textId="7012A443" w:rsidR="00FF5A0A" w:rsidRPr="00F61F6C" w:rsidRDefault="0016384A" w:rsidP="00FE7BD6">
      <w:pPr>
        <w:pStyle w:val="MyText"/>
        <w:numPr>
          <w:ilvl w:val="0"/>
          <w:numId w:val="38"/>
        </w:numPr>
      </w:pPr>
      <w:r w:rsidRPr="00916D23">
        <w:rPr>
          <w:lang w:val="en-US"/>
        </w:rPr>
        <w:t>O</w:t>
      </w:r>
      <w:r w:rsidR="00C5535D" w:rsidRPr="00916D23">
        <w:rPr>
          <w:lang w:val="en-US"/>
        </w:rPr>
        <w:t>β</w:t>
      </w:r>
      <w:r w:rsidR="00C5535D" w:rsidRPr="00243515">
        <w:t xml:space="preserve"> </w:t>
      </w:r>
      <w:r w:rsidR="00C5535D" w:rsidRPr="00F61F6C">
        <w:t xml:space="preserve">– множество функций типа </w:t>
      </w:r>
      <w:r w:rsidR="00C5535D" w:rsidRPr="00916D23">
        <w:rPr>
          <w:lang w:val="en-US"/>
        </w:rPr>
        <w:t>C</w:t>
      </w:r>
      <w:r w:rsidR="00301E71" w:rsidRPr="00916D23">
        <w:rPr>
          <w:lang w:val="en-US"/>
        </w:rPr>
        <w:t>β</w:t>
      </w:r>
      <w:r w:rsidR="00C5535D" w:rsidRPr="00F61F6C">
        <w:t xml:space="preserve"> → </w:t>
      </w:r>
      <w:r w:rsidR="00916D23">
        <w:rPr>
          <w:lang w:val="en-US"/>
        </w:rPr>
        <w:t>Vγ</w:t>
      </w:r>
      <w:r w:rsidR="00FF5A0A" w:rsidRPr="00F61F6C">
        <w:t>.</w:t>
      </w:r>
    </w:p>
    <w:p w14:paraId="0BD15BFF" w14:textId="3A62D7AA" w:rsidR="00635E88" w:rsidRPr="00F61F6C" w:rsidRDefault="000200B0" w:rsidP="00AE5680">
      <w:pPr>
        <w:pStyle w:val="MyText"/>
      </w:pPr>
      <w:r w:rsidRPr="00F61F6C">
        <w:t>Компоненты выхода определяют различные характеристики выхода.</w:t>
      </w:r>
      <w:r w:rsidR="00635E88" w:rsidRPr="00F61F6C">
        <w:t xml:space="preserve"> </w:t>
      </w:r>
    </w:p>
    <w:p w14:paraId="41A42A76" w14:textId="0CAE2DCE" w:rsidR="00F23DC0" w:rsidRPr="00F61F6C" w:rsidRDefault="00635E88" w:rsidP="00AE5680">
      <w:pPr>
        <w:pStyle w:val="MyText"/>
      </w:pPr>
      <w:r w:rsidRPr="00F61F6C">
        <w:t>Значение компонент</w:t>
      </w:r>
      <w:r w:rsidR="0046299D">
        <w:t>ов</w:t>
      </w:r>
      <w:r w:rsidRPr="00F61F6C">
        <w:t xml:space="preserve"> </w:t>
      </w:r>
      <w:r w:rsidRPr="00F61F6C">
        <w:rPr>
          <w:lang w:val="en-US"/>
        </w:rPr>
        <w:t>c</w:t>
      </w:r>
      <w:r w:rsidR="00EB321F">
        <w:rPr>
          <w:lang w:val="en-US"/>
        </w:rPr>
        <w:t>α</w:t>
      </w:r>
      <w:r w:rsidRPr="00F61F6C">
        <w:t xml:space="preserve"> </w:t>
      </w:r>
      <w:r w:rsidR="0046299D">
        <w:t xml:space="preserve">и </w:t>
      </w:r>
      <w:r w:rsidR="0046299D" w:rsidRPr="00F61F6C">
        <w:rPr>
          <w:lang w:val="en-US"/>
        </w:rPr>
        <w:t>c</w:t>
      </w:r>
      <w:r w:rsidR="0046299D">
        <w:t>β</w:t>
      </w:r>
      <w:r w:rsidR="0046299D" w:rsidRPr="0046299D">
        <w:t xml:space="preserve"> </w:t>
      </w:r>
      <w:r w:rsidRPr="00F61F6C">
        <w:t>выход</w:t>
      </w:r>
      <w:r w:rsidR="0082207C">
        <w:t>ов</w:t>
      </w:r>
      <w:r w:rsidRPr="00F61F6C">
        <w:t xml:space="preserve"> </w:t>
      </w:r>
      <w:r w:rsidRPr="00F61F6C">
        <w:rPr>
          <w:lang w:val="en-US"/>
        </w:rPr>
        <w:t>o</w:t>
      </w:r>
      <w:r w:rsidR="00360A6C">
        <w:rPr>
          <w:lang w:val="en-US"/>
        </w:rPr>
        <w:t>α</w:t>
      </w:r>
      <w:r w:rsidRPr="00F61F6C">
        <w:t xml:space="preserve"> </w:t>
      </w:r>
      <w:r w:rsidR="0082207C">
        <w:t xml:space="preserve">и </w:t>
      </w:r>
      <w:r w:rsidR="0082207C">
        <w:rPr>
          <w:lang w:val="en-US"/>
        </w:rPr>
        <w:t>oβ</w:t>
      </w:r>
      <w:r w:rsidR="0082207C" w:rsidRPr="0082207C">
        <w:t xml:space="preserve"> </w:t>
      </w:r>
      <w:r w:rsidRPr="00F61F6C">
        <w:t>определя</w:t>
      </w:r>
      <w:r w:rsidR="0082207C">
        <w:t>ю</w:t>
      </w:r>
      <w:r w:rsidRPr="00F61F6C">
        <w:t xml:space="preserve">тся как </w:t>
      </w:r>
      <w:r w:rsidRPr="00F61F6C">
        <w:rPr>
          <w:lang w:val="en-US"/>
        </w:rPr>
        <w:t>o</w:t>
      </w:r>
      <w:r w:rsidR="00360A6C">
        <w:rPr>
          <w:lang w:val="en-US"/>
        </w:rPr>
        <w:t>α</w:t>
      </w:r>
      <w:r w:rsidRPr="00F61F6C">
        <w:t>(</w:t>
      </w:r>
      <w:r w:rsidRPr="00F61F6C">
        <w:rPr>
          <w:lang w:val="en-US"/>
        </w:rPr>
        <w:t>c</w:t>
      </w:r>
      <w:r w:rsidR="00EB321F">
        <w:rPr>
          <w:lang w:val="en-US"/>
        </w:rPr>
        <w:t>α</w:t>
      </w:r>
      <w:r w:rsidRPr="00F61F6C">
        <w:t>)</w:t>
      </w:r>
      <w:r w:rsidR="0082207C">
        <w:t xml:space="preserve"> и </w:t>
      </w:r>
      <w:r w:rsidR="0082207C" w:rsidRPr="00F61F6C">
        <w:rPr>
          <w:lang w:val="en-US"/>
        </w:rPr>
        <w:t>o</w:t>
      </w:r>
      <w:r w:rsidR="0082207C">
        <w:rPr>
          <w:lang w:val="en-US"/>
        </w:rPr>
        <w:t>β</w:t>
      </w:r>
      <w:r w:rsidR="0082207C" w:rsidRPr="00F61F6C">
        <w:t>(</w:t>
      </w:r>
      <w:r w:rsidR="0082207C" w:rsidRPr="00F61F6C">
        <w:rPr>
          <w:lang w:val="en-US"/>
        </w:rPr>
        <w:t>c</w:t>
      </w:r>
      <w:r w:rsidR="0046299D">
        <w:t>β</w:t>
      </w:r>
      <w:r w:rsidR="0082207C" w:rsidRPr="00F61F6C">
        <w:t>)</w:t>
      </w:r>
      <w:r w:rsidR="0082207C">
        <w:t>, соответственно</w:t>
      </w:r>
      <w:r w:rsidRPr="00F61F6C">
        <w:t>.</w:t>
      </w:r>
      <w:r w:rsidR="00F23DC0" w:rsidRPr="00F61F6C">
        <w:t xml:space="preserve"> </w:t>
      </w:r>
    </w:p>
    <w:p w14:paraId="08F4BBBB" w14:textId="292E6BAC" w:rsidR="000200B0" w:rsidRDefault="00F23DC0" w:rsidP="00AE5680">
      <w:pPr>
        <w:pStyle w:val="MyText"/>
      </w:pPr>
      <w:r w:rsidRPr="00F61F6C">
        <w:t xml:space="preserve">Пусть </w:t>
      </w:r>
      <w:r w:rsidRPr="00F61F6C">
        <w:rPr>
          <w:lang w:val="en-US"/>
        </w:rPr>
        <w:t>o</w:t>
      </w:r>
      <w:r w:rsidR="00360A6C">
        <w:rPr>
          <w:lang w:val="en-US"/>
        </w:rPr>
        <w:t>α</w:t>
      </w:r>
      <w:r w:rsidRPr="00F61F6C">
        <w:t>.</w:t>
      </w:r>
      <w:r w:rsidRPr="00F61F6C">
        <w:rPr>
          <w:lang w:val="en-US"/>
        </w:rPr>
        <w:t>c</w:t>
      </w:r>
      <w:r w:rsidR="00360A6C">
        <w:rPr>
          <w:lang w:val="en-US"/>
        </w:rPr>
        <w:t>α</w:t>
      </w:r>
      <w:r w:rsidRPr="00F61F6C">
        <w:t xml:space="preserve"> </w:t>
      </w:r>
      <w:r w:rsidR="0082207C">
        <w:t xml:space="preserve">и </w:t>
      </w:r>
      <w:r w:rsidR="0082207C" w:rsidRPr="00F61F6C">
        <w:rPr>
          <w:lang w:val="en-US"/>
        </w:rPr>
        <w:t>o</w:t>
      </w:r>
      <w:r w:rsidR="0082207C">
        <w:t>β</w:t>
      </w:r>
      <w:r w:rsidR="0082207C" w:rsidRPr="00F61F6C">
        <w:t>.</w:t>
      </w:r>
      <w:r w:rsidR="0082207C" w:rsidRPr="00F61F6C">
        <w:rPr>
          <w:lang w:val="en-US"/>
        </w:rPr>
        <w:t>c</w:t>
      </w:r>
      <w:r w:rsidR="0046299D">
        <w:t>β</w:t>
      </w:r>
      <w:r w:rsidR="0082207C" w:rsidRPr="00F61F6C">
        <w:t xml:space="preserve"> </w:t>
      </w:r>
      <w:r w:rsidRPr="00F61F6C">
        <w:t xml:space="preserve">обозначает </w:t>
      </w:r>
      <w:r w:rsidRPr="00F61F6C">
        <w:rPr>
          <w:lang w:val="en-US"/>
        </w:rPr>
        <w:t>o</w:t>
      </w:r>
      <w:r w:rsidR="00360A6C">
        <w:rPr>
          <w:lang w:val="en-US"/>
        </w:rPr>
        <w:t>α</w:t>
      </w:r>
      <w:r w:rsidRPr="00F61F6C">
        <w:t>(</w:t>
      </w:r>
      <w:r w:rsidRPr="00F61F6C">
        <w:rPr>
          <w:lang w:val="en-US"/>
        </w:rPr>
        <w:t>c</w:t>
      </w:r>
      <w:r w:rsidR="00360A6C">
        <w:rPr>
          <w:lang w:val="en-US"/>
        </w:rPr>
        <w:t>α</w:t>
      </w:r>
      <w:r w:rsidRPr="00F61F6C">
        <w:t>)</w:t>
      </w:r>
      <w:r w:rsidR="0082207C" w:rsidRPr="0082207C">
        <w:t xml:space="preserve"> </w:t>
      </w:r>
      <w:r w:rsidR="0082207C">
        <w:t xml:space="preserve">и </w:t>
      </w:r>
      <w:r w:rsidR="0082207C" w:rsidRPr="00F61F6C">
        <w:rPr>
          <w:lang w:val="en-US"/>
        </w:rPr>
        <w:t>o</w:t>
      </w:r>
      <w:r w:rsidR="0082207C">
        <w:rPr>
          <w:lang w:val="en-US"/>
        </w:rPr>
        <w:t>β</w:t>
      </w:r>
      <w:r w:rsidR="0082207C" w:rsidRPr="00F61F6C">
        <w:t>(</w:t>
      </w:r>
      <w:r w:rsidR="0082207C" w:rsidRPr="00F61F6C">
        <w:rPr>
          <w:lang w:val="en-US"/>
        </w:rPr>
        <w:t>c</w:t>
      </w:r>
      <w:r w:rsidR="0046299D">
        <w:t>β</w:t>
      </w:r>
      <w:r w:rsidR="0082207C" w:rsidRPr="00F61F6C">
        <w:t>)</w:t>
      </w:r>
      <w:r w:rsidR="0082207C">
        <w:t>, соответственно</w:t>
      </w:r>
      <w:r w:rsidRPr="00F61F6C">
        <w:t>.</w:t>
      </w:r>
    </w:p>
    <w:p w14:paraId="6D2B5F66" w14:textId="612246B0" w:rsidR="001C04A8" w:rsidRPr="0074132A" w:rsidRDefault="001C04A8" w:rsidP="001C04A8">
      <w:pPr>
        <w:pStyle w:val="MyText"/>
      </w:pPr>
      <w:r w:rsidRPr="00F61F6C">
        <w:t xml:space="preserve">Пусть </w:t>
      </w:r>
      <w:r>
        <w:rPr>
          <w:lang w:val="en-US"/>
        </w:rPr>
        <w:t>Sγ</w:t>
      </w:r>
      <w:r w:rsidRPr="009D6E97">
        <w:t xml:space="preserve"> </w:t>
      </w:r>
      <w:r w:rsidRPr="00F61F6C">
        <w:t xml:space="preserve">– множество всех систем </w:t>
      </w:r>
      <w:r>
        <w:t xml:space="preserve">типа </w:t>
      </w:r>
      <w:r>
        <w:rPr>
          <w:lang w:val="en-US"/>
        </w:rPr>
        <w:t>coio</w:t>
      </w:r>
      <w:r w:rsidRPr="00F61F6C">
        <w:t>.</w:t>
      </w:r>
      <w:r w:rsidRPr="00555DD7">
        <w:t xml:space="preserve"> </w:t>
      </w:r>
    </w:p>
    <w:p w14:paraId="6853AC0B" w14:textId="2C640C9A" w:rsidR="00F058A3" w:rsidRPr="00F61F6C" w:rsidRDefault="00F058A3" w:rsidP="00CE09A3">
      <w:pPr>
        <w:pStyle w:val="1"/>
      </w:pPr>
      <w:r w:rsidRPr="00F61F6C">
        <w:t>С</w:t>
      </w:r>
      <w:r w:rsidR="00CE09A3">
        <w:t xml:space="preserve">истемы типа </w:t>
      </w:r>
      <w:r w:rsidR="00CE09A3">
        <w:rPr>
          <w:lang w:val="en-US"/>
        </w:rPr>
        <w:t>coio</w:t>
      </w:r>
      <w:r>
        <w:t xml:space="preserve"> с ветвлением выходов</w:t>
      </w:r>
    </w:p>
    <w:p w14:paraId="79D18D0A" w14:textId="79F46363" w:rsidR="00792485" w:rsidRPr="00CE09A3" w:rsidRDefault="00F058A3" w:rsidP="00CE09A3">
      <w:pPr>
        <w:pStyle w:val="MyText"/>
      </w:pPr>
      <w:r w:rsidRPr="00CE09A3">
        <w:t>С</w:t>
      </w:r>
      <w:r w:rsidR="00CE09A3">
        <w:t>истем</w:t>
      </w:r>
      <w:r w:rsidR="007E076B">
        <w:t xml:space="preserve">ы типа </w:t>
      </w:r>
      <w:r w:rsidR="007E076B">
        <w:rPr>
          <w:lang w:val="en-US"/>
        </w:rPr>
        <w:t>coio</w:t>
      </w:r>
      <w:r w:rsidR="00792485" w:rsidRPr="00CE09A3">
        <w:t xml:space="preserve"> с ветвлением выходов</w:t>
      </w:r>
      <w:r w:rsidR="007E076B" w:rsidRPr="007E076B">
        <w:t xml:space="preserve"> </w:t>
      </w:r>
      <w:r w:rsidR="007E076B" w:rsidRPr="00243515">
        <w:t>(</w:t>
      </w:r>
      <w:r w:rsidR="007E076B">
        <w:t xml:space="preserve">далее системы типа </w:t>
      </w:r>
      <w:r w:rsidR="007E076B">
        <w:rPr>
          <w:lang w:val="en-US"/>
        </w:rPr>
        <w:t>coio</w:t>
      </w:r>
      <w:r w:rsidR="007E076B" w:rsidRPr="007E076B">
        <w:t>+</w:t>
      </w:r>
      <w:r w:rsidR="007E076B">
        <w:rPr>
          <w:lang w:val="en-US"/>
        </w:rPr>
        <w:t>ob</w:t>
      </w:r>
      <w:r w:rsidR="007E076B" w:rsidRPr="00243515">
        <w:t>)</w:t>
      </w:r>
      <w:r w:rsidRPr="00CE09A3">
        <w:t xml:space="preserve"> – </w:t>
      </w:r>
      <w:r w:rsidR="00CE09A3" w:rsidRPr="00F61F6C">
        <w:t xml:space="preserve">это </w:t>
      </w:r>
      <w:r w:rsidR="00171A72">
        <w:t>вид</w:t>
      </w:r>
      <w:r w:rsidR="00CE09A3" w:rsidRPr="00F61F6C">
        <w:t xml:space="preserve"> </w:t>
      </w:r>
      <w:r w:rsidR="00CE09A3">
        <w:t xml:space="preserve">систем типа </w:t>
      </w:r>
      <w:r w:rsidR="007E076B">
        <w:rPr>
          <w:lang w:val="en-US"/>
        </w:rPr>
        <w:t>c</w:t>
      </w:r>
      <w:r w:rsidR="00CE09A3">
        <w:rPr>
          <w:lang w:val="en-US"/>
        </w:rPr>
        <w:t>oio</w:t>
      </w:r>
      <w:r w:rsidR="00CE09A3">
        <w:t>, в котор</w:t>
      </w:r>
      <w:r w:rsidR="00650476">
        <w:t>ых</w:t>
      </w:r>
      <w:r w:rsidR="00CE09A3">
        <w:t xml:space="preserve"> при переходе порождается конечное</w:t>
      </w:r>
      <w:r w:rsidR="00E72BBC">
        <w:t xml:space="preserve"> </w:t>
      </w:r>
      <w:r w:rsidR="00E72BBC" w:rsidRPr="00E72BBC">
        <w:t>(</w:t>
      </w:r>
      <w:r w:rsidR="00E72BBC">
        <w:t>возможно пустое</w:t>
      </w:r>
      <w:r w:rsidR="00E72BBC" w:rsidRPr="00E72BBC">
        <w:t>)</w:t>
      </w:r>
      <w:r w:rsidR="00CE09A3">
        <w:t xml:space="preserve"> мультимножество выходов (ветвей).</w:t>
      </w:r>
    </w:p>
    <w:p w14:paraId="1F9EF15E" w14:textId="253566D0" w:rsidR="00F058A3" w:rsidRPr="00CE09A3" w:rsidRDefault="00F058A3" w:rsidP="00CE09A3">
      <w:pPr>
        <w:pStyle w:val="MyText"/>
      </w:pPr>
      <w:r w:rsidRPr="00CE09A3">
        <w:t>С</w:t>
      </w:r>
      <w:r w:rsidR="007E076B">
        <w:t xml:space="preserve">истема типа </w:t>
      </w:r>
      <w:r w:rsidR="007E076B">
        <w:rPr>
          <w:lang w:val="en-US"/>
        </w:rPr>
        <w:t>coio</w:t>
      </w:r>
      <w:r w:rsidR="007E076B" w:rsidRPr="007E076B">
        <w:t>+</w:t>
      </w:r>
      <w:r w:rsidR="007E076B">
        <w:rPr>
          <w:lang w:val="en-US"/>
        </w:rPr>
        <w:t>ob</w:t>
      </w:r>
      <w:r w:rsidRPr="00CE09A3">
        <w:t xml:space="preserve"> – это кортеж </w:t>
      </w:r>
      <w:commentRangeStart w:id="12"/>
      <w:r w:rsidRPr="00CE09A3">
        <w:t>(</w:t>
      </w:r>
      <w:r w:rsidR="00EB321F">
        <w:rPr>
          <w:lang w:val="en-US"/>
        </w:rPr>
        <w:t>Sβ</w:t>
      </w:r>
      <w:r w:rsidRPr="00CE09A3">
        <w:t>, I</w:t>
      </w:r>
      <w:r w:rsidR="00DC1E90">
        <w:rPr>
          <w:lang w:val="en-US"/>
        </w:rPr>
        <w:t>α</w:t>
      </w:r>
      <w:r w:rsidRPr="00CE09A3">
        <w:t>, C</w:t>
      </w:r>
      <w:r w:rsidR="00EB321F">
        <w:rPr>
          <w:lang w:val="en-US"/>
        </w:rPr>
        <w:t>α</w:t>
      </w:r>
      <w:r w:rsidRPr="00CE09A3">
        <w:t xml:space="preserve">, </w:t>
      </w:r>
      <w:r w:rsidR="007D6E23" w:rsidRPr="00CE09A3">
        <w:t>C</w:t>
      </w:r>
      <w:r w:rsidR="007D6E23">
        <w:rPr>
          <w:lang w:val="en-US"/>
        </w:rPr>
        <w:t>β</w:t>
      </w:r>
      <w:r w:rsidR="007D6E23" w:rsidRPr="00CE09A3">
        <w:t xml:space="preserve">, </w:t>
      </w:r>
      <w:r w:rsidRPr="00CE09A3">
        <w:t>V</w:t>
      </w:r>
      <w:r w:rsidR="009F2E43">
        <w:rPr>
          <w:lang w:val="en-US"/>
        </w:rPr>
        <w:t>α</w:t>
      </w:r>
      <w:r w:rsidR="00792485" w:rsidRPr="00CE09A3">
        <w:t xml:space="preserve">, </w:t>
      </w:r>
      <w:r w:rsidR="003F7F66">
        <w:rPr>
          <w:lang w:val="en-US"/>
        </w:rPr>
        <w:t>B</w:t>
      </w:r>
      <w:r w:rsidR="00060648">
        <w:rPr>
          <w:lang w:val="en-US"/>
        </w:rPr>
        <w:t>β</w:t>
      </w:r>
      <w:r w:rsidRPr="00CE09A3">
        <w:t>)</w:t>
      </w:r>
      <w:commentRangeEnd w:id="12"/>
      <w:r w:rsidR="00421753">
        <w:rPr>
          <w:rStyle w:val="a8"/>
          <w:rFonts w:cstheme="minorBidi"/>
        </w:rPr>
        <w:commentReference w:id="12"/>
      </w:r>
      <w:r w:rsidRPr="00CE09A3">
        <w:t>, где</w:t>
      </w:r>
    </w:p>
    <w:p w14:paraId="6A0666C9" w14:textId="7026B735" w:rsidR="001A3F2F" w:rsidRPr="00F61F6C" w:rsidRDefault="001A3F2F" w:rsidP="001A3F2F">
      <w:pPr>
        <w:pStyle w:val="MyText"/>
        <w:numPr>
          <w:ilvl w:val="0"/>
          <w:numId w:val="39"/>
        </w:numPr>
      </w:pPr>
      <w:r w:rsidRPr="00F61F6C">
        <w:rPr>
          <w:lang w:val="en-US"/>
        </w:rPr>
        <w:t>C</w:t>
      </w:r>
      <w:r>
        <w:rPr>
          <w:lang w:val="en-US"/>
        </w:rPr>
        <w:t>α</w:t>
      </w:r>
      <w:r w:rsidRPr="00F61F6C">
        <w:rPr>
          <w:lang w:val="en-US"/>
        </w:rPr>
        <w:t xml:space="preserve"> – </w:t>
      </w:r>
      <w:r w:rsidRPr="00F61F6C">
        <w:t>множество компонентов выхода</w:t>
      </w:r>
      <w:r w:rsidR="00916D23">
        <w:rPr>
          <w:lang w:val="en-US"/>
        </w:rPr>
        <w:t>;</w:t>
      </w:r>
    </w:p>
    <w:p w14:paraId="22A3DFED" w14:textId="282341D3" w:rsidR="007D6E23" w:rsidRPr="00F61F6C" w:rsidRDefault="007D6E23" w:rsidP="007D6E23">
      <w:pPr>
        <w:pStyle w:val="MyText"/>
        <w:numPr>
          <w:ilvl w:val="0"/>
          <w:numId w:val="39"/>
        </w:numPr>
      </w:pPr>
      <w:r w:rsidRPr="00F61F6C">
        <w:rPr>
          <w:lang w:val="en-US"/>
        </w:rPr>
        <w:t>C</w:t>
      </w:r>
      <w:r>
        <w:rPr>
          <w:lang w:val="en-US"/>
        </w:rPr>
        <w:t>β</w:t>
      </w:r>
      <w:r w:rsidRPr="007D6E23">
        <w:t xml:space="preserve"> – </w:t>
      </w:r>
      <w:r w:rsidRPr="00F61F6C">
        <w:t xml:space="preserve">множество компонентов </w:t>
      </w:r>
      <w:r>
        <w:t xml:space="preserve">константного </w:t>
      </w:r>
      <w:r w:rsidRPr="00F61F6C">
        <w:t>выхода</w:t>
      </w:r>
      <w:r w:rsidR="00916D23" w:rsidRPr="00916D23">
        <w:t>;</w:t>
      </w:r>
    </w:p>
    <w:p w14:paraId="12A22AE7" w14:textId="4E8C001C" w:rsidR="001A3F2F" w:rsidRPr="00F61F6C" w:rsidRDefault="001A3F2F" w:rsidP="001A3F2F">
      <w:pPr>
        <w:pStyle w:val="MyText"/>
        <w:numPr>
          <w:ilvl w:val="0"/>
          <w:numId w:val="39"/>
        </w:numPr>
      </w:pPr>
      <w:r w:rsidRPr="00F61F6C">
        <w:rPr>
          <w:lang w:val="en-US"/>
        </w:rPr>
        <w:t>V</w:t>
      </w:r>
      <w:r>
        <w:rPr>
          <w:lang w:val="en-US"/>
        </w:rPr>
        <w:t>α</w:t>
      </w:r>
      <w:r w:rsidRPr="00F61F6C">
        <w:t xml:space="preserve"> – множество значений</w:t>
      </w:r>
      <w:r w:rsidR="00916D23">
        <w:rPr>
          <w:lang w:val="en-US"/>
        </w:rPr>
        <w:t>;</w:t>
      </w:r>
    </w:p>
    <w:p w14:paraId="15F3B62D" w14:textId="77777777" w:rsidR="00916D23" w:rsidRPr="00F61F6C" w:rsidRDefault="00916D23" w:rsidP="00916D23">
      <w:pPr>
        <w:pStyle w:val="MyText"/>
        <w:numPr>
          <w:ilvl w:val="0"/>
          <w:numId w:val="39"/>
        </w:numPr>
      </w:pPr>
      <w:r>
        <w:rPr>
          <w:lang w:val="en-US"/>
        </w:rPr>
        <w:t>vβ</w:t>
      </w:r>
      <w:r w:rsidRPr="00F61F6C">
        <w:t xml:space="preserve"> </w:t>
      </w:r>
      <w:r w:rsidRPr="00F61F6C">
        <w:rPr>
          <w:rFonts w:ascii="Cambria Math" w:hAnsi="Cambria Math" w:cs="Cambria Math"/>
        </w:rPr>
        <w:t>∉</w:t>
      </w:r>
      <w:r w:rsidRPr="00F61F6C">
        <w:t xml:space="preserve"> </w:t>
      </w:r>
      <w:r w:rsidRPr="00F61F6C">
        <w:rPr>
          <w:lang w:val="en-US"/>
        </w:rPr>
        <w:t>V</w:t>
      </w:r>
      <w:r>
        <w:rPr>
          <w:lang w:val="en-US"/>
        </w:rPr>
        <w:t>α</w:t>
      </w:r>
      <w:r w:rsidRPr="00F61F6C">
        <w:t xml:space="preserve"> – неопределенное значение</w:t>
      </w:r>
      <w:r>
        <w:t>;</w:t>
      </w:r>
    </w:p>
    <w:p w14:paraId="25A0198F" w14:textId="77777777" w:rsidR="00916D23" w:rsidRPr="00916D23" w:rsidRDefault="00916D23" w:rsidP="00916D23">
      <w:pPr>
        <w:pStyle w:val="MyText"/>
        <w:numPr>
          <w:ilvl w:val="0"/>
          <w:numId w:val="39"/>
        </w:numPr>
      </w:pPr>
      <w:r>
        <w:rPr>
          <w:lang w:val="en-US"/>
        </w:rPr>
        <w:t>Vγ</w:t>
      </w:r>
      <w:r w:rsidRPr="00916D23">
        <w:t xml:space="preserve"> = </w:t>
      </w:r>
      <w:r w:rsidRPr="00F61F6C">
        <w:rPr>
          <w:lang w:val="en-US"/>
        </w:rPr>
        <w:t>V</w:t>
      </w:r>
      <w:r>
        <w:rPr>
          <w:lang w:val="en-US"/>
        </w:rPr>
        <w:t>α</w:t>
      </w:r>
      <w:r w:rsidRPr="00F61F6C">
        <w:t xml:space="preserve"> </w:t>
      </w:r>
      <w:r w:rsidRPr="00F61F6C">
        <w:rPr>
          <w:rFonts w:ascii="Cambria Math" w:hAnsi="Cambria Math" w:cs="Cambria Math"/>
        </w:rPr>
        <w:t>∪</w:t>
      </w:r>
      <w:r w:rsidRPr="00F61F6C">
        <w:t xml:space="preserve"> {</w:t>
      </w:r>
      <w:r>
        <w:rPr>
          <w:lang w:val="en-US"/>
        </w:rPr>
        <w:t>vβ</w:t>
      </w:r>
      <w:r w:rsidRPr="00F61F6C">
        <w:t>}</w:t>
      </w:r>
      <w:r>
        <w:t xml:space="preserve"> – расширенное множество значений</w:t>
      </w:r>
      <w:r w:rsidRPr="00916D23">
        <w:t>;</w:t>
      </w:r>
    </w:p>
    <w:p w14:paraId="007EE67D" w14:textId="79496CB7" w:rsidR="00450862" w:rsidRDefault="00450862" w:rsidP="007E076B">
      <w:pPr>
        <w:pStyle w:val="MyText"/>
        <w:numPr>
          <w:ilvl w:val="0"/>
          <w:numId w:val="39"/>
        </w:numPr>
      </w:pPr>
      <w:r w:rsidRPr="00F61F6C">
        <w:t>(</w:t>
      </w:r>
      <w:r>
        <w:rPr>
          <w:lang w:val="en-US"/>
        </w:rPr>
        <w:t>Sβ</w:t>
      </w:r>
      <w:r w:rsidRPr="00F61F6C">
        <w:t xml:space="preserve">, </w:t>
      </w:r>
      <w:r w:rsidRPr="00F61F6C">
        <w:rPr>
          <w:lang w:val="en-US"/>
        </w:rPr>
        <w:t>I</w:t>
      </w:r>
      <w:r>
        <w:rPr>
          <w:lang w:val="en-US"/>
        </w:rPr>
        <w:t>α</w:t>
      </w:r>
      <w:r w:rsidRPr="00F61F6C">
        <w:t xml:space="preserve">, </w:t>
      </w:r>
      <w:r w:rsidRPr="00F61F6C">
        <w:rPr>
          <w:lang w:val="en-US"/>
        </w:rPr>
        <w:t>O</w:t>
      </w:r>
      <w:r>
        <w:rPr>
          <w:lang w:val="en-US"/>
        </w:rPr>
        <w:t>α</w:t>
      </w:r>
      <w:r w:rsidRPr="005235B4">
        <w:t xml:space="preserve">, </w:t>
      </w:r>
      <w:r w:rsidR="00CF0738">
        <w:rPr>
          <w:lang w:val="en-US"/>
        </w:rPr>
        <w:t>Oβ</w:t>
      </w:r>
      <w:r w:rsidR="00CF0738" w:rsidRPr="00CF0738">
        <w:t xml:space="preserve">, </w:t>
      </w:r>
      <w:r>
        <w:rPr>
          <w:lang w:val="en-US"/>
        </w:rPr>
        <w:t>B</w:t>
      </w:r>
      <w:r w:rsidR="00060648">
        <w:rPr>
          <w:lang w:val="en-US"/>
        </w:rPr>
        <w:t>β</w:t>
      </w:r>
      <w:r w:rsidRPr="00F61F6C">
        <w:t>)</w:t>
      </w:r>
      <w:r w:rsidRPr="00450862">
        <w:t xml:space="preserve"> </w:t>
      </w:r>
      <w:r w:rsidRPr="00CE09A3">
        <w:t xml:space="preserve">– </w:t>
      </w:r>
      <w:r>
        <w:t xml:space="preserve">система типа </w:t>
      </w:r>
      <w:r>
        <w:rPr>
          <w:lang w:val="en-US"/>
        </w:rPr>
        <w:t>oio</w:t>
      </w:r>
      <w:r w:rsidRPr="00450862">
        <w:t>+</w:t>
      </w:r>
      <w:r>
        <w:rPr>
          <w:lang w:val="en-US"/>
        </w:rPr>
        <w:t>ob</w:t>
      </w:r>
      <w:r w:rsidR="00916D23" w:rsidRPr="00916D23">
        <w:t>;</w:t>
      </w:r>
    </w:p>
    <w:p w14:paraId="0F68E521" w14:textId="07087404" w:rsidR="001A3F2F" w:rsidRPr="00F61F6C" w:rsidRDefault="001A3F2F" w:rsidP="001A3F2F">
      <w:pPr>
        <w:pStyle w:val="MyText"/>
        <w:numPr>
          <w:ilvl w:val="0"/>
          <w:numId w:val="39"/>
        </w:numPr>
      </w:pPr>
      <w:r>
        <w:rPr>
          <w:lang w:val="en-US"/>
        </w:rPr>
        <w:t>Oα</w:t>
      </w:r>
      <w:r w:rsidRPr="00243515">
        <w:t xml:space="preserve"> </w:t>
      </w:r>
      <w:r w:rsidRPr="00F61F6C">
        <w:t xml:space="preserve">– множество функций типа </w:t>
      </w:r>
      <w:r w:rsidRPr="00F61F6C">
        <w:rPr>
          <w:lang w:val="en-US"/>
        </w:rPr>
        <w:t>C</w:t>
      </w:r>
      <w:r>
        <w:rPr>
          <w:lang w:val="en-US"/>
        </w:rPr>
        <w:t>α</w:t>
      </w:r>
      <w:r w:rsidRPr="00F61F6C">
        <w:t xml:space="preserve"> → </w:t>
      </w:r>
      <w:r w:rsidR="00916D23">
        <w:rPr>
          <w:lang w:val="en-US"/>
        </w:rPr>
        <w:t>Vγ</w:t>
      </w:r>
      <w:r w:rsidR="00916D23" w:rsidRPr="00916D23">
        <w:t>;</w:t>
      </w:r>
    </w:p>
    <w:p w14:paraId="462AEE11" w14:textId="747A74A8" w:rsidR="001A3F2F" w:rsidRPr="00F61F6C" w:rsidRDefault="00CF0738" w:rsidP="00BD09FB">
      <w:pPr>
        <w:pStyle w:val="MyText"/>
        <w:numPr>
          <w:ilvl w:val="0"/>
          <w:numId w:val="39"/>
        </w:numPr>
      </w:pPr>
      <w:r w:rsidRPr="00916D23">
        <w:rPr>
          <w:lang w:val="en-US"/>
        </w:rPr>
        <w:t>Oβ</w:t>
      </w:r>
      <w:r w:rsidRPr="00243515">
        <w:t xml:space="preserve"> </w:t>
      </w:r>
      <w:r w:rsidRPr="00F61F6C">
        <w:t xml:space="preserve">– множество функций типа </w:t>
      </w:r>
      <w:r w:rsidRPr="00916D23">
        <w:rPr>
          <w:lang w:val="en-US"/>
        </w:rPr>
        <w:t>Cβ</w:t>
      </w:r>
      <w:r w:rsidRPr="00F61F6C">
        <w:t xml:space="preserve"> → </w:t>
      </w:r>
      <w:r w:rsidR="00916D23" w:rsidRPr="00916D23">
        <w:rPr>
          <w:lang w:val="en-US"/>
        </w:rPr>
        <w:t>Vγ</w:t>
      </w:r>
      <w:r w:rsidR="001A3F2F" w:rsidRPr="00F61F6C">
        <w:t>.</w:t>
      </w:r>
    </w:p>
    <w:p w14:paraId="04C8520B" w14:textId="35C17C75" w:rsidR="00706EF3" w:rsidRPr="00F61F6C" w:rsidRDefault="00204E83" w:rsidP="00171A72">
      <w:pPr>
        <w:pStyle w:val="1"/>
      </w:pPr>
      <w:r w:rsidRPr="00F61F6C">
        <w:t>С</w:t>
      </w:r>
      <w:r>
        <w:t xml:space="preserve">истемы типа </w:t>
      </w:r>
      <w:r>
        <w:rPr>
          <w:lang w:val="en-US"/>
        </w:rPr>
        <w:t>coio</w:t>
      </w:r>
      <w:r w:rsidR="00706EF3">
        <w:t xml:space="preserve"> с упорядоченным ветвлением выходов</w:t>
      </w:r>
    </w:p>
    <w:p w14:paraId="140024E6" w14:textId="421F29C1" w:rsidR="00706EF3" w:rsidRPr="00F61F6C" w:rsidRDefault="00F058A3" w:rsidP="00AE5680">
      <w:pPr>
        <w:pStyle w:val="MyText"/>
      </w:pPr>
      <w:r w:rsidRPr="00171A72">
        <w:t>С</w:t>
      </w:r>
      <w:r w:rsidR="00171A72" w:rsidRPr="00171A72">
        <w:t xml:space="preserve">истемы типа </w:t>
      </w:r>
      <w:r w:rsidR="00171A72" w:rsidRPr="00171A72">
        <w:rPr>
          <w:lang w:val="en-US"/>
        </w:rPr>
        <w:t>coio</w:t>
      </w:r>
      <w:r w:rsidR="00792485" w:rsidRPr="00171A72">
        <w:t xml:space="preserve"> с </w:t>
      </w:r>
      <w:r w:rsidR="00171A72">
        <w:t xml:space="preserve">упорядоченным </w:t>
      </w:r>
      <w:r w:rsidR="00792485" w:rsidRPr="00171A72">
        <w:t>ветвлением выходов</w:t>
      </w:r>
      <w:r w:rsidR="00171A72" w:rsidRPr="00171A72">
        <w:t xml:space="preserve"> (далее системы типа </w:t>
      </w:r>
      <w:r w:rsidR="00171A72" w:rsidRPr="00171A72">
        <w:rPr>
          <w:lang w:val="en-US"/>
        </w:rPr>
        <w:t>coio</w:t>
      </w:r>
      <w:r w:rsidR="00171A72" w:rsidRPr="00171A72">
        <w:t>+</w:t>
      </w:r>
      <w:r w:rsidR="00171A72">
        <w:rPr>
          <w:lang w:val="en-US"/>
        </w:rPr>
        <w:t>o</w:t>
      </w:r>
      <w:r w:rsidR="00171A72" w:rsidRPr="00171A72">
        <w:rPr>
          <w:lang w:val="en-US"/>
        </w:rPr>
        <w:t>ob</w:t>
      </w:r>
      <w:r w:rsidR="00171A72" w:rsidRPr="00171A72">
        <w:t>)</w:t>
      </w:r>
      <w:r w:rsidR="00171A72" w:rsidRPr="00CE09A3">
        <w:t xml:space="preserve"> – </w:t>
      </w:r>
      <w:r w:rsidR="00171A72" w:rsidRPr="00F61F6C">
        <w:t xml:space="preserve">это </w:t>
      </w:r>
      <w:r w:rsidR="00171A72">
        <w:t>вид</w:t>
      </w:r>
      <w:r w:rsidR="00171A72" w:rsidRPr="00F61F6C">
        <w:t xml:space="preserve"> </w:t>
      </w:r>
      <w:r w:rsidR="00171A72">
        <w:t xml:space="preserve">систем типа </w:t>
      </w:r>
      <w:r w:rsidR="00171A72">
        <w:rPr>
          <w:lang w:val="en-US"/>
        </w:rPr>
        <w:t>coio</w:t>
      </w:r>
      <w:r w:rsidR="00171A72">
        <w:t>, в котор</w:t>
      </w:r>
      <w:r w:rsidR="00650476">
        <w:t>ых</w:t>
      </w:r>
      <w:r w:rsidR="00706EF3">
        <w:t xml:space="preserve"> </w:t>
      </w:r>
      <w:r w:rsidR="00171A72">
        <w:t xml:space="preserve">при переходе порождается конечная </w:t>
      </w:r>
      <w:r w:rsidR="00E72BBC" w:rsidRPr="00E72BBC">
        <w:t>(</w:t>
      </w:r>
      <w:r w:rsidR="00E72BBC">
        <w:t>возможно пустая</w:t>
      </w:r>
      <w:r w:rsidR="00E72BBC" w:rsidRPr="00E72BBC">
        <w:t>)</w:t>
      </w:r>
      <w:r w:rsidR="00E72BBC">
        <w:t xml:space="preserve"> </w:t>
      </w:r>
      <w:r w:rsidR="00171A72">
        <w:t>последовательность выходов (ветвей).</w:t>
      </w:r>
    </w:p>
    <w:p w14:paraId="1F4BE048" w14:textId="01926BAF" w:rsidR="0046678C" w:rsidRPr="00110EE3" w:rsidRDefault="0046678C" w:rsidP="0046678C">
      <w:pPr>
        <w:pStyle w:val="MyText"/>
      </w:pPr>
      <w:r>
        <w:t xml:space="preserve">Пусть </w:t>
      </w:r>
      <w:r w:rsidR="00555DD7">
        <w:rPr>
          <w:lang w:val="en-US"/>
        </w:rPr>
        <w:t>Oγ</w:t>
      </w:r>
      <w:r w:rsidRPr="00AE613F">
        <w:t xml:space="preserve"> – </w:t>
      </w:r>
      <w:r>
        <w:t xml:space="preserve">множество всех конечных последовательностей из элементов множества </w:t>
      </w:r>
      <w:r>
        <w:rPr>
          <w:lang w:val="en-US"/>
        </w:rPr>
        <w:t>Oα</w:t>
      </w:r>
      <w:r>
        <w:t>. Пусть</w:t>
      </w:r>
      <w:r w:rsidRPr="00110EE3">
        <w:t xml:space="preserve"> </w:t>
      </w:r>
      <w:r w:rsidR="00555DD7">
        <w:rPr>
          <w:lang w:val="en-US"/>
        </w:rPr>
        <w:t>oγ</w:t>
      </w:r>
      <w:r>
        <w:t xml:space="preserve"> </w:t>
      </w:r>
      <w:r w:rsidRPr="00110EE3">
        <w:rPr>
          <w:rFonts w:ascii="Cambria Math" w:hAnsi="Cambria Math" w:cs="Cambria Math"/>
        </w:rPr>
        <w:t xml:space="preserve">∪ </w:t>
      </w:r>
      <w:r w:rsidR="00555DD7">
        <w:rPr>
          <w:lang w:val="en-US"/>
        </w:rPr>
        <w:t>oγ</w:t>
      </w:r>
      <w:r w:rsidRPr="00C67BB1">
        <w:t>′</w:t>
      </w:r>
      <w:r w:rsidRPr="00110EE3">
        <w:t xml:space="preserve"> </w:t>
      </w:r>
      <w:r>
        <w:t xml:space="preserve">обозначает конкатенацию последовательностей </w:t>
      </w:r>
      <w:r w:rsidR="00555DD7">
        <w:rPr>
          <w:lang w:val="en-US"/>
        </w:rPr>
        <w:lastRenderedPageBreak/>
        <w:t>oγ</w:t>
      </w:r>
      <w:r w:rsidRPr="00110EE3">
        <w:t xml:space="preserve"> </w:t>
      </w:r>
      <w:r>
        <w:t xml:space="preserve">и </w:t>
      </w:r>
      <w:r w:rsidR="00555DD7">
        <w:rPr>
          <w:lang w:val="en-US"/>
        </w:rPr>
        <w:t>oγ</w:t>
      </w:r>
      <w:r w:rsidRPr="00C67BB1">
        <w:t>′</w:t>
      </w:r>
      <w:r w:rsidRPr="00110EE3">
        <w:t>.</w:t>
      </w:r>
      <w:r>
        <w:t xml:space="preserve"> Пусть </w:t>
      </w:r>
      <w:r w:rsidRPr="005235B4">
        <w:t>|</w:t>
      </w:r>
      <w:r w:rsidR="00555DD7">
        <w:rPr>
          <w:lang w:val="en-US"/>
        </w:rPr>
        <w:t>oγ</w:t>
      </w:r>
      <w:r w:rsidRPr="005235B4">
        <w:t>|</w:t>
      </w:r>
      <w:r>
        <w:t xml:space="preserve"> обозначает количество элементов в последовательности </w:t>
      </w:r>
      <w:r w:rsidR="00555DD7">
        <w:rPr>
          <w:lang w:val="en-US"/>
        </w:rPr>
        <w:t>oγ</w:t>
      </w:r>
      <w:r>
        <w:t>.</w:t>
      </w:r>
    </w:p>
    <w:p w14:paraId="27A197CD" w14:textId="14FB5384" w:rsidR="00706EF3" w:rsidRPr="00F61F6C" w:rsidRDefault="00171A72" w:rsidP="00AE5680">
      <w:pPr>
        <w:pStyle w:val="MyText"/>
      </w:pPr>
      <w:r w:rsidRPr="00CE09A3">
        <w:t>С</w:t>
      </w:r>
      <w:r>
        <w:t xml:space="preserve">истема типа </w:t>
      </w:r>
      <w:r>
        <w:rPr>
          <w:lang w:val="en-US"/>
        </w:rPr>
        <w:t>coio</w:t>
      </w:r>
      <w:r w:rsidRPr="007E076B">
        <w:t>+</w:t>
      </w:r>
      <w:r>
        <w:rPr>
          <w:lang w:val="en-US"/>
        </w:rPr>
        <w:t>oob</w:t>
      </w:r>
      <w:r w:rsidR="00706EF3" w:rsidRPr="00F61F6C">
        <w:t xml:space="preserve"> – это кортеж </w:t>
      </w:r>
      <w:commentRangeStart w:id="13"/>
      <w:r w:rsidRPr="00CE09A3">
        <w:t>(</w:t>
      </w:r>
      <w:r w:rsidR="00CB2069">
        <w:rPr>
          <w:lang w:val="en-US"/>
        </w:rPr>
        <w:t>Sβ</w:t>
      </w:r>
      <w:r w:rsidR="00CB2069">
        <w:t>, I</w:t>
      </w:r>
      <w:r w:rsidR="00DC1E90">
        <w:rPr>
          <w:lang w:val="en-US"/>
        </w:rPr>
        <w:t>α</w:t>
      </w:r>
      <w:r w:rsidR="00CB2069">
        <w:t xml:space="preserve">, </w:t>
      </w:r>
      <w:r w:rsidRPr="00CE09A3">
        <w:t>C</w:t>
      </w:r>
      <w:r w:rsidR="00CB2069">
        <w:rPr>
          <w:lang w:val="en-US"/>
        </w:rPr>
        <w:t>α</w:t>
      </w:r>
      <w:r w:rsidRPr="00CE09A3">
        <w:t xml:space="preserve">, </w:t>
      </w:r>
      <w:r w:rsidR="00CF0738" w:rsidRPr="00CE09A3">
        <w:t>C</w:t>
      </w:r>
      <w:r w:rsidR="00CF0738">
        <w:rPr>
          <w:lang w:val="en-US"/>
        </w:rPr>
        <w:t>β</w:t>
      </w:r>
      <w:r w:rsidR="00CF0738" w:rsidRPr="00CE09A3">
        <w:t xml:space="preserve">, </w:t>
      </w:r>
      <w:r w:rsidR="00177EBF">
        <w:t>Vα</w:t>
      </w:r>
      <w:r w:rsidRPr="00CE09A3">
        <w:t xml:space="preserve">, </w:t>
      </w:r>
      <w:r w:rsidR="003F7F66">
        <w:rPr>
          <w:lang w:val="en-US"/>
        </w:rPr>
        <w:t>B</w:t>
      </w:r>
      <w:r w:rsidR="00060648">
        <w:rPr>
          <w:lang w:val="en-US"/>
        </w:rPr>
        <w:t>γ</w:t>
      </w:r>
      <w:r w:rsidRPr="00CE09A3">
        <w:t>)</w:t>
      </w:r>
      <w:r w:rsidR="00706EF3" w:rsidRPr="00F61F6C">
        <w:t xml:space="preserve">, </w:t>
      </w:r>
      <w:commentRangeEnd w:id="13"/>
      <w:r w:rsidR="00421753">
        <w:rPr>
          <w:rStyle w:val="a8"/>
          <w:rFonts w:cstheme="minorBidi"/>
        </w:rPr>
        <w:commentReference w:id="13"/>
      </w:r>
      <w:r w:rsidR="00706EF3" w:rsidRPr="00F61F6C">
        <w:t>где</w:t>
      </w:r>
    </w:p>
    <w:p w14:paraId="6FBD1A4A" w14:textId="4C5B3792" w:rsidR="001A3F2F" w:rsidRPr="00F61F6C" w:rsidRDefault="001A3F2F" w:rsidP="001A3F2F">
      <w:pPr>
        <w:pStyle w:val="MyText"/>
        <w:numPr>
          <w:ilvl w:val="0"/>
          <w:numId w:val="41"/>
        </w:numPr>
      </w:pPr>
      <w:r w:rsidRPr="00F61F6C">
        <w:rPr>
          <w:lang w:val="en-US"/>
        </w:rPr>
        <w:t>C</w:t>
      </w:r>
      <w:r>
        <w:rPr>
          <w:lang w:val="en-US"/>
        </w:rPr>
        <w:t>α</w:t>
      </w:r>
      <w:r w:rsidRPr="00F61F6C">
        <w:rPr>
          <w:lang w:val="en-US"/>
        </w:rPr>
        <w:t xml:space="preserve"> – </w:t>
      </w:r>
      <w:r w:rsidRPr="00F61F6C">
        <w:t>множество компонентов выхода</w:t>
      </w:r>
      <w:r w:rsidR="00916D23">
        <w:rPr>
          <w:lang w:val="en-US"/>
        </w:rPr>
        <w:t>;</w:t>
      </w:r>
    </w:p>
    <w:p w14:paraId="5BCD54FC" w14:textId="436CB72E" w:rsidR="007D6E23" w:rsidRPr="00F61F6C" w:rsidRDefault="007D6E23" w:rsidP="007D6E23">
      <w:pPr>
        <w:pStyle w:val="MyText"/>
        <w:numPr>
          <w:ilvl w:val="0"/>
          <w:numId w:val="41"/>
        </w:numPr>
      </w:pPr>
      <w:r w:rsidRPr="00F61F6C">
        <w:rPr>
          <w:lang w:val="en-US"/>
        </w:rPr>
        <w:t>C</w:t>
      </w:r>
      <w:r>
        <w:rPr>
          <w:lang w:val="en-US"/>
        </w:rPr>
        <w:t>β</w:t>
      </w:r>
      <w:r w:rsidRPr="007D6E23">
        <w:t xml:space="preserve"> – </w:t>
      </w:r>
      <w:r w:rsidRPr="00F61F6C">
        <w:t xml:space="preserve">множество компонентов </w:t>
      </w:r>
      <w:r>
        <w:t xml:space="preserve">константного </w:t>
      </w:r>
      <w:r w:rsidRPr="00F61F6C">
        <w:t>выхода</w:t>
      </w:r>
      <w:r w:rsidR="00916D23" w:rsidRPr="00916D23">
        <w:t>;</w:t>
      </w:r>
    </w:p>
    <w:p w14:paraId="44A67754" w14:textId="3A2A0867" w:rsidR="001A3F2F" w:rsidRPr="00F61F6C" w:rsidRDefault="001A3F2F" w:rsidP="001A3F2F">
      <w:pPr>
        <w:pStyle w:val="MyText"/>
        <w:numPr>
          <w:ilvl w:val="0"/>
          <w:numId w:val="41"/>
        </w:numPr>
      </w:pPr>
      <w:r w:rsidRPr="00F61F6C">
        <w:rPr>
          <w:lang w:val="en-US"/>
        </w:rPr>
        <w:t>V</w:t>
      </w:r>
      <w:r>
        <w:rPr>
          <w:lang w:val="en-US"/>
        </w:rPr>
        <w:t>α</w:t>
      </w:r>
      <w:r w:rsidRPr="00F61F6C">
        <w:t xml:space="preserve"> – множество значений</w:t>
      </w:r>
      <w:r w:rsidR="00916D23">
        <w:rPr>
          <w:lang w:val="en-US"/>
        </w:rPr>
        <w:t>;</w:t>
      </w:r>
    </w:p>
    <w:p w14:paraId="73754A8D" w14:textId="77777777" w:rsidR="00916D23" w:rsidRPr="00F61F6C" w:rsidRDefault="00916D23" w:rsidP="00916D23">
      <w:pPr>
        <w:pStyle w:val="MyText"/>
        <w:numPr>
          <w:ilvl w:val="0"/>
          <w:numId w:val="41"/>
        </w:numPr>
      </w:pPr>
      <w:r>
        <w:rPr>
          <w:lang w:val="en-US"/>
        </w:rPr>
        <w:t>vβ</w:t>
      </w:r>
      <w:r w:rsidRPr="00F61F6C">
        <w:t xml:space="preserve"> </w:t>
      </w:r>
      <w:r w:rsidRPr="00F61F6C">
        <w:rPr>
          <w:rFonts w:ascii="Cambria Math" w:hAnsi="Cambria Math" w:cs="Cambria Math"/>
        </w:rPr>
        <w:t>∉</w:t>
      </w:r>
      <w:r w:rsidRPr="00F61F6C">
        <w:t xml:space="preserve"> </w:t>
      </w:r>
      <w:r w:rsidRPr="00F61F6C">
        <w:rPr>
          <w:lang w:val="en-US"/>
        </w:rPr>
        <w:t>V</w:t>
      </w:r>
      <w:r>
        <w:rPr>
          <w:lang w:val="en-US"/>
        </w:rPr>
        <w:t>α</w:t>
      </w:r>
      <w:r w:rsidRPr="00F61F6C">
        <w:t xml:space="preserve"> – неопределенное значение</w:t>
      </w:r>
      <w:r>
        <w:t>;</w:t>
      </w:r>
    </w:p>
    <w:p w14:paraId="75B9F2F0" w14:textId="77777777" w:rsidR="00916D23" w:rsidRPr="00916D23" w:rsidRDefault="00916D23" w:rsidP="00916D23">
      <w:pPr>
        <w:pStyle w:val="MyText"/>
        <w:numPr>
          <w:ilvl w:val="0"/>
          <w:numId w:val="41"/>
        </w:numPr>
      </w:pPr>
      <w:r>
        <w:rPr>
          <w:lang w:val="en-US"/>
        </w:rPr>
        <w:t>Vγ</w:t>
      </w:r>
      <w:r w:rsidRPr="00916D23">
        <w:t xml:space="preserve"> = </w:t>
      </w:r>
      <w:r w:rsidRPr="00F61F6C">
        <w:rPr>
          <w:lang w:val="en-US"/>
        </w:rPr>
        <w:t>V</w:t>
      </w:r>
      <w:r>
        <w:rPr>
          <w:lang w:val="en-US"/>
        </w:rPr>
        <w:t>α</w:t>
      </w:r>
      <w:r w:rsidRPr="00F61F6C">
        <w:t xml:space="preserve"> </w:t>
      </w:r>
      <w:r w:rsidRPr="00F61F6C">
        <w:rPr>
          <w:rFonts w:ascii="Cambria Math" w:hAnsi="Cambria Math" w:cs="Cambria Math"/>
        </w:rPr>
        <w:t>∪</w:t>
      </w:r>
      <w:r w:rsidRPr="00F61F6C">
        <w:t xml:space="preserve"> {</w:t>
      </w:r>
      <w:r>
        <w:rPr>
          <w:lang w:val="en-US"/>
        </w:rPr>
        <w:t>vβ</w:t>
      </w:r>
      <w:r w:rsidRPr="00F61F6C">
        <w:t>}</w:t>
      </w:r>
      <w:r>
        <w:t xml:space="preserve"> – расширенное множество значений</w:t>
      </w:r>
      <w:r w:rsidRPr="00916D23">
        <w:t>;</w:t>
      </w:r>
    </w:p>
    <w:p w14:paraId="7D4968D0" w14:textId="6B41CE45" w:rsidR="00706EF3" w:rsidRPr="00147B5E" w:rsidRDefault="00A667EB" w:rsidP="0059293C">
      <w:pPr>
        <w:pStyle w:val="MyText"/>
        <w:numPr>
          <w:ilvl w:val="0"/>
          <w:numId w:val="41"/>
        </w:numPr>
      </w:pPr>
      <w:r w:rsidRPr="00F61F6C">
        <w:t>(</w:t>
      </w:r>
      <w:r>
        <w:rPr>
          <w:lang w:val="en-US"/>
        </w:rPr>
        <w:t>Sβ</w:t>
      </w:r>
      <w:r w:rsidRPr="00F61F6C">
        <w:t xml:space="preserve">, </w:t>
      </w:r>
      <w:r w:rsidRPr="00F61F6C">
        <w:rPr>
          <w:lang w:val="en-US"/>
        </w:rPr>
        <w:t>I</w:t>
      </w:r>
      <w:r>
        <w:rPr>
          <w:lang w:val="en-US"/>
        </w:rPr>
        <w:t>α</w:t>
      </w:r>
      <w:r w:rsidRPr="00F61F6C">
        <w:t xml:space="preserve">, </w:t>
      </w:r>
      <w:r w:rsidRPr="00F61F6C">
        <w:rPr>
          <w:lang w:val="en-US"/>
        </w:rPr>
        <w:t>O</w:t>
      </w:r>
      <w:r>
        <w:rPr>
          <w:lang w:val="en-US"/>
        </w:rPr>
        <w:t>α</w:t>
      </w:r>
      <w:r w:rsidRPr="005235B4">
        <w:t xml:space="preserve">, </w:t>
      </w:r>
      <w:r w:rsidR="00CF0738">
        <w:rPr>
          <w:lang w:val="en-US"/>
        </w:rPr>
        <w:t>Oβ</w:t>
      </w:r>
      <w:r w:rsidR="00CF0738" w:rsidRPr="00CD2339">
        <w:t xml:space="preserve">, </w:t>
      </w:r>
      <w:r>
        <w:rPr>
          <w:lang w:val="en-US"/>
        </w:rPr>
        <w:t>B</w:t>
      </w:r>
      <w:r w:rsidR="00060648">
        <w:rPr>
          <w:lang w:val="en-US"/>
        </w:rPr>
        <w:t>γ</w:t>
      </w:r>
      <w:r w:rsidRPr="00F61F6C">
        <w:t>)</w:t>
      </w:r>
      <w:r w:rsidR="00706EF3" w:rsidRPr="00147B5E">
        <w:t xml:space="preserve"> – </w:t>
      </w:r>
      <w:r w:rsidR="005E48CC">
        <w:t xml:space="preserve"> система типа </w:t>
      </w:r>
      <w:r w:rsidR="005E48CC">
        <w:rPr>
          <w:lang w:val="en-US"/>
        </w:rPr>
        <w:t>oio</w:t>
      </w:r>
      <w:r w:rsidRPr="00A667EB">
        <w:t>+</w:t>
      </w:r>
      <w:r>
        <w:rPr>
          <w:lang w:val="en-US"/>
        </w:rPr>
        <w:t>oob</w:t>
      </w:r>
      <w:r w:rsidR="00916D23" w:rsidRPr="00916D23">
        <w:t>;</w:t>
      </w:r>
    </w:p>
    <w:p w14:paraId="5F5237ED" w14:textId="4517FC9D" w:rsidR="001A3F2F" w:rsidRPr="00F61F6C" w:rsidRDefault="001A3F2F" w:rsidP="001A3F2F">
      <w:pPr>
        <w:pStyle w:val="MyText"/>
        <w:numPr>
          <w:ilvl w:val="0"/>
          <w:numId w:val="41"/>
        </w:numPr>
      </w:pPr>
      <w:r>
        <w:rPr>
          <w:lang w:val="en-US"/>
        </w:rPr>
        <w:t>Oα</w:t>
      </w:r>
      <w:r w:rsidRPr="00243515">
        <w:t xml:space="preserve"> </w:t>
      </w:r>
      <w:r w:rsidRPr="00F61F6C">
        <w:t xml:space="preserve">– множество функций типа </w:t>
      </w:r>
      <w:r w:rsidRPr="00F61F6C">
        <w:rPr>
          <w:lang w:val="en-US"/>
        </w:rPr>
        <w:t>C</w:t>
      </w:r>
      <w:r>
        <w:rPr>
          <w:lang w:val="en-US"/>
        </w:rPr>
        <w:t>α</w:t>
      </w:r>
      <w:r w:rsidRPr="00F61F6C">
        <w:t xml:space="preserve"> → </w:t>
      </w:r>
      <w:r w:rsidR="00916D23">
        <w:rPr>
          <w:lang w:val="en-US"/>
        </w:rPr>
        <w:t>Vγ</w:t>
      </w:r>
      <w:r w:rsidR="00916D23" w:rsidRPr="00916D23">
        <w:t>;</w:t>
      </w:r>
    </w:p>
    <w:p w14:paraId="70385A82" w14:textId="6245FCE6" w:rsidR="001A3F2F" w:rsidRPr="00F61F6C" w:rsidRDefault="00CF0738" w:rsidP="00E50460">
      <w:pPr>
        <w:pStyle w:val="MyText"/>
        <w:numPr>
          <w:ilvl w:val="0"/>
          <w:numId w:val="41"/>
        </w:numPr>
      </w:pPr>
      <w:r w:rsidRPr="00916D23">
        <w:rPr>
          <w:lang w:val="en-US"/>
        </w:rPr>
        <w:t>Oβ</w:t>
      </w:r>
      <w:r w:rsidRPr="00243515">
        <w:t xml:space="preserve"> </w:t>
      </w:r>
      <w:r w:rsidRPr="00F61F6C">
        <w:t xml:space="preserve">– множество функций типа </w:t>
      </w:r>
      <w:r w:rsidRPr="00916D23">
        <w:rPr>
          <w:lang w:val="en-US"/>
        </w:rPr>
        <w:t>Cβ</w:t>
      </w:r>
      <w:r w:rsidRPr="00F61F6C">
        <w:t xml:space="preserve"> → </w:t>
      </w:r>
      <w:r w:rsidR="00916D23" w:rsidRPr="00916D23">
        <w:rPr>
          <w:lang w:val="en-US"/>
        </w:rPr>
        <w:t>Vγ</w:t>
      </w:r>
      <w:r w:rsidR="001A3F2F" w:rsidRPr="00F61F6C">
        <w:t>.</w:t>
      </w:r>
    </w:p>
    <w:p w14:paraId="2B29C8CF" w14:textId="07390DD0" w:rsidR="001824C5" w:rsidRPr="00F61F6C" w:rsidRDefault="001824C5" w:rsidP="00355EAE">
      <w:pPr>
        <w:pStyle w:val="1"/>
      </w:pPr>
      <w:r w:rsidRPr="00F61F6C">
        <w:t>С</w:t>
      </w:r>
      <w:r w:rsidR="00355EAE">
        <w:t xml:space="preserve">истемы типа </w:t>
      </w:r>
      <w:r w:rsidR="00355EAE">
        <w:rPr>
          <w:lang w:val="en-US"/>
        </w:rPr>
        <w:t>coio</w:t>
      </w:r>
      <w:r w:rsidRPr="00F61F6C">
        <w:t xml:space="preserve"> с выходными значениями</w:t>
      </w:r>
    </w:p>
    <w:p w14:paraId="7C1DEF8D" w14:textId="65DD2EA7" w:rsidR="007754F3" w:rsidRDefault="003940E3" w:rsidP="00AE5680">
      <w:pPr>
        <w:pStyle w:val="MyText"/>
      </w:pPr>
      <w:r w:rsidRPr="00F61F6C">
        <w:t>С</w:t>
      </w:r>
      <w:r w:rsidR="007754F3">
        <w:t xml:space="preserve">истемы типа </w:t>
      </w:r>
      <w:r w:rsidR="007754F3">
        <w:rPr>
          <w:lang w:val="en-US"/>
        </w:rPr>
        <w:t>coio</w:t>
      </w:r>
      <w:r w:rsidRPr="00F61F6C">
        <w:t xml:space="preserve"> с выходными значениями</w:t>
      </w:r>
      <w:r w:rsidR="007754F3">
        <w:t xml:space="preserve"> (далее системы типа </w:t>
      </w:r>
      <w:r w:rsidR="007754F3">
        <w:rPr>
          <w:lang w:val="en-US"/>
        </w:rPr>
        <w:t>coio</w:t>
      </w:r>
      <w:r w:rsidR="007754F3" w:rsidRPr="007754F3">
        <w:t>+</w:t>
      </w:r>
      <w:r w:rsidR="007754F3">
        <w:rPr>
          <w:lang w:val="en-US"/>
        </w:rPr>
        <w:t>ov</w:t>
      </w:r>
      <w:r w:rsidR="007754F3">
        <w:t>)</w:t>
      </w:r>
      <w:r w:rsidRPr="00F61F6C">
        <w:t xml:space="preserve"> – это </w:t>
      </w:r>
      <w:r w:rsidR="007754F3">
        <w:t xml:space="preserve">вид систем типа </w:t>
      </w:r>
      <w:r w:rsidR="007754F3">
        <w:rPr>
          <w:lang w:val="en-US"/>
        </w:rPr>
        <w:t>coio</w:t>
      </w:r>
      <w:r w:rsidR="007754F3">
        <w:t>, переходы которых могут возвращать (порождать) значения.</w:t>
      </w:r>
    </w:p>
    <w:p w14:paraId="7C3DD759" w14:textId="58CA5A42" w:rsidR="003940E3" w:rsidRPr="00F61F6C" w:rsidRDefault="007754F3" w:rsidP="00AE5680">
      <w:pPr>
        <w:pStyle w:val="MyText"/>
      </w:pPr>
      <w:commentRangeStart w:id="14"/>
      <w:r w:rsidRPr="00F61F6C">
        <w:t>С</w:t>
      </w:r>
      <w:r>
        <w:t xml:space="preserve">истема типа </w:t>
      </w:r>
      <w:commentRangeEnd w:id="14"/>
      <w:r w:rsidR="00734388">
        <w:rPr>
          <w:rStyle w:val="a8"/>
          <w:rFonts w:cstheme="minorBidi"/>
        </w:rPr>
        <w:commentReference w:id="14"/>
      </w:r>
      <w:r>
        <w:rPr>
          <w:lang w:val="en-US"/>
        </w:rPr>
        <w:t>coio</w:t>
      </w:r>
      <w:r w:rsidRPr="007754F3">
        <w:t>+</w:t>
      </w:r>
      <w:r>
        <w:rPr>
          <w:lang w:val="en-US"/>
        </w:rPr>
        <w:t>ov</w:t>
      </w:r>
      <w:r w:rsidRPr="00F61F6C">
        <w:t xml:space="preserve"> – это </w:t>
      </w:r>
      <w:r>
        <w:t xml:space="preserve">система типа </w:t>
      </w:r>
      <w:r>
        <w:rPr>
          <w:lang w:val="en-US"/>
        </w:rPr>
        <w:t>coio</w:t>
      </w:r>
      <w:r>
        <w:t xml:space="preserve">, </w:t>
      </w:r>
      <w:r w:rsidR="003940E3" w:rsidRPr="00F61F6C">
        <w:t xml:space="preserve">где </w:t>
      </w:r>
    </w:p>
    <w:p w14:paraId="6B7B5BA7" w14:textId="65C914BE" w:rsidR="003940E3" w:rsidRPr="00F61F6C" w:rsidRDefault="003940E3" w:rsidP="007754F3">
      <w:pPr>
        <w:pStyle w:val="MyText"/>
        <w:numPr>
          <w:ilvl w:val="0"/>
          <w:numId w:val="42"/>
        </w:numPr>
      </w:pPr>
      <w:r w:rsidRPr="00F61F6C">
        <w:rPr>
          <w:lang w:val="en-US"/>
        </w:rPr>
        <w:t>value</w:t>
      </w:r>
      <w:r w:rsidRPr="00F61F6C">
        <w:t xml:space="preserve"> </w:t>
      </w:r>
      <w:r w:rsidRPr="00F61F6C">
        <w:rPr>
          <w:rFonts w:ascii="Cambria Math" w:hAnsi="Cambria Math" w:cs="Cambria Math"/>
        </w:rPr>
        <w:t>∈</w:t>
      </w:r>
      <w:r w:rsidRPr="00F61F6C">
        <w:t xml:space="preserve"> </w:t>
      </w:r>
      <w:r w:rsidRPr="00F61F6C">
        <w:rPr>
          <w:lang w:val="en-US"/>
        </w:rPr>
        <w:t>C</w:t>
      </w:r>
      <w:r w:rsidR="00CB2069">
        <w:rPr>
          <w:lang w:val="en-US"/>
        </w:rPr>
        <w:t>α</w:t>
      </w:r>
      <w:r w:rsidR="00CB2069" w:rsidRPr="00CB2069">
        <w:t xml:space="preserve"> </w:t>
      </w:r>
      <w:r w:rsidRPr="00F61F6C">
        <w:t xml:space="preserve">– </w:t>
      </w:r>
      <w:r w:rsidR="00CB2069">
        <w:t>компонент</w:t>
      </w:r>
      <w:r w:rsidRPr="00F61F6C">
        <w:t xml:space="preserve"> выходн</w:t>
      </w:r>
      <w:r w:rsidR="007754F3">
        <w:t>ого значения</w:t>
      </w:r>
      <w:r w:rsidR="00916D23" w:rsidRPr="00916D23">
        <w:t>;</w:t>
      </w:r>
    </w:p>
    <w:p w14:paraId="58D1BE26" w14:textId="22334E01" w:rsidR="001824C5" w:rsidRPr="00F61F6C" w:rsidRDefault="003940E3" w:rsidP="007754F3">
      <w:pPr>
        <w:pStyle w:val="MyText"/>
        <w:numPr>
          <w:ilvl w:val="0"/>
          <w:numId w:val="42"/>
        </w:numPr>
      </w:pPr>
      <w:r w:rsidRPr="00F61F6C">
        <w:rPr>
          <w:lang w:val="en-US"/>
        </w:rPr>
        <w:t>o</w:t>
      </w:r>
      <w:r w:rsidR="004451C1">
        <w:rPr>
          <w:lang w:val="en-US"/>
        </w:rPr>
        <w:t>α</w:t>
      </w:r>
      <w:r w:rsidR="00F23DC0" w:rsidRPr="00F61F6C">
        <w:t>.</w:t>
      </w:r>
      <w:r w:rsidRPr="00F61F6C">
        <w:rPr>
          <w:lang w:val="en-US"/>
        </w:rPr>
        <w:t>value</w:t>
      </w:r>
      <w:r w:rsidRPr="00F61F6C">
        <w:t xml:space="preserve"> – выходное значение.</w:t>
      </w:r>
    </w:p>
    <w:p w14:paraId="064DC05D" w14:textId="53C222EC" w:rsidR="00482636" w:rsidRPr="00482636" w:rsidRDefault="00482636" w:rsidP="007754F3">
      <w:pPr>
        <w:pStyle w:val="MyText"/>
      </w:pPr>
      <w:r>
        <w:t xml:space="preserve">Пусть </w:t>
      </w:r>
      <w:r>
        <w:rPr>
          <w:lang w:val="en-US"/>
        </w:rPr>
        <w:t>sα</w:t>
      </w:r>
      <w:r w:rsidRPr="00482636">
        <w:t xml:space="preserve"> </w:t>
      </w:r>
      <w:r>
        <w:t xml:space="preserve">имеет вид </w:t>
      </w:r>
      <w:r w:rsidRPr="007754F3">
        <w:t>(</w:t>
      </w:r>
      <w:r>
        <w:rPr>
          <w:lang w:val="en-US"/>
        </w:rPr>
        <w:t>sβ</w:t>
      </w:r>
      <w:r w:rsidRPr="007754F3">
        <w:t>, o</w:t>
      </w:r>
      <w:r>
        <w:rPr>
          <w:lang w:val="en-US"/>
        </w:rPr>
        <w:t>α</w:t>
      </w:r>
      <w:r w:rsidRPr="007754F3">
        <w:t>)</w:t>
      </w:r>
      <w:r>
        <w:t>.</w:t>
      </w:r>
    </w:p>
    <w:p w14:paraId="6A139128" w14:textId="3764D156" w:rsidR="003940E3" w:rsidRPr="007754F3" w:rsidRDefault="003940E3" w:rsidP="007754F3">
      <w:pPr>
        <w:pStyle w:val="MyText"/>
      </w:pPr>
      <w:r w:rsidRPr="007754F3">
        <w:t xml:space="preserve">Система </w:t>
      </w:r>
      <w:r w:rsidR="009D6E97">
        <w:t>sγ</w:t>
      </w:r>
      <w:r w:rsidR="001824C5" w:rsidRPr="007754F3">
        <w:t xml:space="preserve"> возвращает (порождает) значение </w:t>
      </w:r>
      <w:r w:rsidR="004452BD" w:rsidRPr="007754F3">
        <w:t xml:space="preserve">в состоянии </w:t>
      </w:r>
      <w:r w:rsidR="00482636">
        <w:rPr>
          <w:lang w:val="en-US"/>
        </w:rPr>
        <w:t>sα</w:t>
      </w:r>
      <w:r w:rsidR="001824C5" w:rsidRPr="007754F3">
        <w:t xml:space="preserve">, если </w:t>
      </w:r>
      <w:r w:rsidR="008A1B9D" w:rsidRPr="007754F3">
        <w:t>o</w:t>
      </w:r>
      <w:r w:rsidR="004451C1">
        <w:rPr>
          <w:lang w:val="en-US"/>
        </w:rPr>
        <w:t>α</w:t>
      </w:r>
      <w:r w:rsidR="00F23DC0" w:rsidRPr="007754F3">
        <w:t>.</w:t>
      </w:r>
      <w:r w:rsidR="001824C5" w:rsidRPr="007754F3">
        <w:t xml:space="preserve">value ≠ </w:t>
      </w:r>
      <w:r w:rsidR="002A353A">
        <w:t>vβ</w:t>
      </w:r>
      <w:r w:rsidRPr="007754F3">
        <w:t>.</w:t>
      </w:r>
      <w:r w:rsidR="002A353A" w:rsidRPr="002A353A">
        <w:t xml:space="preserve"> </w:t>
      </w:r>
    </w:p>
    <w:p w14:paraId="72058352" w14:textId="4CEE3D94" w:rsidR="003940E3" w:rsidRPr="007754F3" w:rsidRDefault="003940E3" w:rsidP="007754F3">
      <w:pPr>
        <w:pStyle w:val="MyText"/>
      </w:pPr>
      <w:r w:rsidRPr="007754F3">
        <w:t xml:space="preserve">Система </w:t>
      </w:r>
      <w:r w:rsidR="009D6E97">
        <w:t>sγ</w:t>
      </w:r>
      <w:r w:rsidR="001824C5" w:rsidRPr="007754F3">
        <w:t xml:space="preserve"> не возвращает (порождает) значения </w:t>
      </w:r>
      <w:r w:rsidR="004452BD" w:rsidRPr="007754F3">
        <w:t xml:space="preserve">в состоянии </w:t>
      </w:r>
      <w:r w:rsidR="00482636">
        <w:rPr>
          <w:lang w:val="en-US"/>
        </w:rPr>
        <w:t>sα</w:t>
      </w:r>
      <w:r w:rsidR="001824C5" w:rsidRPr="007754F3">
        <w:t xml:space="preserve">, если </w:t>
      </w:r>
      <w:r w:rsidR="008A1B9D" w:rsidRPr="007754F3">
        <w:t>o</w:t>
      </w:r>
      <w:r w:rsidR="004451C1">
        <w:rPr>
          <w:lang w:val="en-US"/>
        </w:rPr>
        <w:t>α</w:t>
      </w:r>
      <w:r w:rsidR="00F23DC0" w:rsidRPr="007754F3">
        <w:t>.</w:t>
      </w:r>
      <w:r w:rsidR="008A1B9D" w:rsidRPr="007754F3">
        <w:t>value</w:t>
      </w:r>
      <w:r w:rsidR="001824C5" w:rsidRPr="007754F3">
        <w:t xml:space="preserve"> = </w:t>
      </w:r>
      <w:r w:rsidR="002A353A">
        <w:t>vβ</w:t>
      </w:r>
      <w:r w:rsidRPr="007754F3">
        <w:t xml:space="preserve">. </w:t>
      </w:r>
    </w:p>
    <w:p w14:paraId="17FD03D2" w14:textId="19DD5470" w:rsidR="001824C5" w:rsidRPr="007754F3" w:rsidRDefault="003940E3" w:rsidP="007754F3">
      <w:pPr>
        <w:pStyle w:val="MyText"/>
      </w:pPr>
      <w:r w:rsidRPr="007754F3">
        <w:t xml:space="preserve">Система </w:t>
      </w:r>
      <w:r w:rsidR="009D6E97">
        <w:t>sγ</w:t>
      </w:r>
      <w:r w:rsidR="001824C5" w:rsidRPr="007754F3">
        <w:t xml:space="preserve"> возвращает (порождает) значение v</w:t>
      </w:r>
      <w:r w:rsidR="00117E82">
        <w:rPr>
          <w:lang w:val="en-US"/>
        </w:rPr>
        <w:t>α</w:t>
      </w:r>
      <w:r w:rsidR="001824C5" w:rsidRPr="007754F3">
        <w:t xml:space="preserve"> </w:t>
      </w:r>
      <w:r w:rsidR="004452BD" w:rsidRPr="007754F3">
        <w:t xml:space="preserve">в состоянии </w:t>
      </w:r>
      <w:r w:rsidR="00482636">
        <w:rPr>
          <w:lang w:val="en-US"/>
        </w:rPr>
        <w:t>sα</w:t>
      </w:r>
      <w:r w:rsidR="001824C5" w:rsidRPr="007754F3">
        <w:t xml:space="preserve">, если </w:t>
      </w:r>
      <w:r w:rsidR="008A1B9D" w:rsidRPr="007754F3">
        <w:t>o</w:t>
      </w:r>
      <w:r w:rsidR="004451C1">
        <w:rPr>
          <w:lang w:val="en-US"/>
        </w:rPr>
        <w:t>α</w:t>
      </w:r>
      <w:r w:rsidR="00F23DC0" w:rsidRPr="007754F3">
        <w:t>.</w:t>
      </w:r>
      <w:r w:rsidR="001824C5" w:rsidRPr="007754F3">
        <w:t xml:space="preserve">value = </w:t>
      </w:r>
      <w:r w:rsidR="00117E82" w:rsidRPr="007754F3">
        <w:t>v</w:t>
      </w:r>
      <w:r w:rsidR="00117E82">
        <w:rPr>
          <w:lang w:val="en-US"/>
        </w:rPr>
        <w:t>α</w:t>
      </w:r>
      <w:r w:rsidR="001824C5" w:rsidRPr="007754F3">
        <w:t xml:space="preserve">.  </w:t>
      </w:r>
    </w:p>
    <w:p w14:paraId="039E206B" w14:textId="722F0A81" w:rsidR="001824C5" w:rsidRPr="00F61F6C" w:rsidRDefault="007754F3" w:rsidP="007754F3">
      <w:pPr>
        <w:pStyle w:val="1"/>
      </w:pPr>
      <w:r w:rsidRPr="00F61F6C">
        <w:t>С</w:t>
      </w:r>
      <w:r>
        <w:t xml:space="preserve">истемы типа </w:t>
      </w:r>
      <w:r>
        <w:rPr>
          <w:lang w:val="en-US"/>
        </w:rPr>
        <w:t>coio</w:t>
      </w:r>
      <w:r w:rsidR="001824C5" w:rsidRPr="00F61F6C">
        <w:t xml:space="preserve"> с типизированными выходными значениями</w:t>
      </w:r>
    </w:p>
    <w:p w14:paraId="1D4D3948" w14:textId="058705D0" w:rsidR="007754F3" w:rsidRDefault="007754F3" w:rsidP="00AE5680">
      <w:pPr>
        <w:pStyle w:val="MyText"/>
      </w:pPr>
      <w:r w:rsidRPr="00F61F6C">
        <w:t>С</w:t>
      </w:r>
      <w:r>
        <w:t xml:space="preserve">истемы типа </w:t>
      </w:r>
      <w:r>
        <w:rPr>
          <w:lang w:val="en-US"/>
        </w:rPr>
        <w:t>coio</w:t>
      </w:r>
      <w:r w:rsidRPr="00F61F6C">
        <w:t xml:space="preserve"> с </w:t>
      </w:r>
      <w:r>
        <w:t xml:space="preserve">типизированными </w:t>
      </w:r>
      <w:r w:rsidRPr="00F61F6C">
        <w:t>выходными значениями</w:t>
      </w:r>
      <w:r w:rsidRPr="007754F3">
        <w:t xml:space="preserve"> </w:t>
      </w:r>
      <w:r>
        <w:t xml:space="preserve">(далее системы типа </w:t>
      </w:r>
      <w:r>
        <w:rPr>
          <w:lang w:val="en-US"/>
        </w:rPr>
        <w:t>coio</w:t>
      </w:r>
      <w:r w:rsidRPr="007754F3">
        <w:t>+</w:t>
      </w:r>
      <w:r>
        <w:rPr>
          <w:lang w:val="en-US"/>
        </w:rPr>
        <w:t>tov</w:t>
      </w:r>
      <w:r>
        <w:t>)</w:t>
      </w:r>
      <w:r w:rsidRPr="00F61F6C">
        <w:t xml:space="preserve"> – это </w:t>
      </w:r>
      <w:r>
        <w:t xml:space="preserve">вид систем типа </w:t>
      </w:r>
      <w:r>
        <w:rPr>
          <w:lang w:val="en-US"/>
        </w:rPr>
        <w:t>coio</w:t>
      </w:r>
      <w:r w:rsidRPr="007754F3">
        <w:t>+</w:t>
      </w:r>
      <w:r>
        <w:rPr>
          <w:lang w:val="en-US"/>
        </w:rPr>
        <w:t>ov</w:t>
      </w:r>
      <w:r>
        <w:t>, в которых выходные значения могут иметь тип.</w:t>
      </w:r>
    </w:p>
    <w:p w14:paraId="435FBE3C" w14:textId="21850DB2" w:rsidR="003940E3" w:rsidRPr="00F61F6C" w:rsidRDefault="007754F3" w:rsidP="00AE5680">
      <w:pPr>
        <w:pStyle w:val="MyText"/>
      </w:pPr>
      <w:r>
        <w:t xml:space="preserve">Система типа </w:t>
      </w:r>
      <w:r>
        <w:rPr>
          <w:lang w:val="en-US"/>
        </w:rPr>
        <w:t>coio</w:t>
      </w:r>
      <w:r w:rsidRPr="007754F3">
        <w:t>+</w:t>
      </w:r>
      <w:r>
        <w:rPr>
          <w:lang w:val="en-US"/>
        </w:rPr>
        <w:t>tov</w:t>
      </w:r>
      <w:r>
        <w:t xml:space="preserve"> </w:t>
      </w:r>
      <w:r w:rsidR="003940E3" w:rsidRPr="00F61F6C">
        <w:t xml:space="preserve">– это </w:t>
      </w:r>
      <w:r>
        <w:t xml:space="preserve">система типа </w:t>
      </w:r>
      <w:r>
        <w:rPr>
          <w:lang w:val="en-US"/>
        </w:rPr>
        <w:t>coio</w:t>
      </w:r>
      <w:r w:rsidRPr="007754F3">
        <w:t>+</w:t>
      </w:r>
      <w:r>
        <w:rPr>
          <w:lang w:val="en-US"/>
        </w:rPr>
        <w:t>ov</w:t>
      </w:r>
      <w:r w:rsidR="003940E3" w:rsidRPr="00F61F6C">
        <w:t xml:space="preserve">, где </w:t>
      </w:r>
    </w:p>
    <w:p w14:paraId="4B11CECD" w14:textId="3F174905" w:rsidR="003940E3" w:rsidRPr="00F61F6C" w:rsidRDefault="003940E3" w:rsidP="007754F3">
      <w:pPr>
        <w:pStyle w:val="MyText"/>
        <w:numPr>
          <w:ilvl w:val="0"/>
          <w:numId w:val="43"/>
        </w:numPr>
      </w:pPr>
      <w:r w:rsidRPr="00F61F6C">
        <w:rPr>
          <w:lang w:val="en-US"/>
        </w:rPr>
        <w:lastRenderedPageBreak/>
        <w:t>type</w:t>
      </w:r>
      <w:r w:rsidRPr="00F61F6C">
        <w:t xml:space="preserve"> </w:t>
      </w:r>
      <w:r w:rsidRPr="00F61F6C">
        <w:rPr>
          <w:rFonts w:ascii="Cambria Math" w:hAnsi="Cambria Math" w:cs="Cambria Math"/>
        </w:rPr>
        <w:t>∈</w:t>
      </w:r>
      <w:r w:rsidRPr="00F61F6C">
        <w:t xml:space="preserve"> </w:t>
      </w:r>
      <w:r w:rsidRPr="00F61F6C">
        <w:rPr>
          <w:lang w:val="en-US"/>
        </w:rPr>
        <w:t>C</w:t>
      </w:r>
      <w:r w:rsidR="00CB2069">
        <w:rPr>
          <w:lang w:val="en-US"/>
        </w:rPr>
        <w:t>α</w:t>
      </w:r>
      <w:r w:rsidRPr="00F61F6C">
        <w:t xml:space="preserve"> – </w:t>
      </w:r>
      <w:r w:rsidR="00BC2788">
        <w:t>компонент</w:t>
      </w:r>
      <w:r w:rsidR="007754F3">
        <w:t xml:space="preserve"> типа выходного значения</w:t>
      </w:r>
      <w:r w:rsidR="00916D23" w:rsidRPr="00916D23">
        <w:t>;</w:t>
      </w:r>
    </w:p>
    <w:p w14:paraId="0537617F" w14:textId="7F811B05" w:rsidR="003940E3" w:rsidRPr="00F61F6C" w:rsidRDefault="003940E3" w:rsidP="007754F3">
      <w:pPr>
        <w:pStyle w:val="MyText"/>
        <w:numPr>
          <w:ilvl w:val="0"/>
          <w:numId w:val="43"/>
        </w:numPr>
      </w:pPr>
      <w:r w:rsidRPr="00F61F6C">
        <w:rPr>
          <w:lang w:val="en-US"/>
        </w:rPr>
        <w:t>o</w:t>
      </w:r>
      <w:r w:rsidR="004451C1">
        <w:rPr>
          <w:lang w:val="en-US"/>
        </w:rPr>
        <w:t>α</w:t>
      </w:r>
      <w:r w:rsidR="00F23DC0" w:rsidRPr="00F61F6C">
        <w:t>.</w:t>
      </w:r>
      <w:r w:rsidRPr="00F61F6C">
        <w:rPr>
          <w:lang w:val="en-US"/>
        </w:rPr>
        <w:t>type</w:t>
      </w:r>
      <w:r w:rsidRPr="00F61F6C">
        <w:t xml:space="preserve"> – тип выходного значения.</w:t>
      </w:r>
    </w:p>
    <w:p w14:paraId="0B94D228" w14:textId="77777777" w:rsidR="00FE648E" w:rsidRPr="00482636" w:rsidRDefault="00FE648E" w:rsidP="00FE648E">
      <w:pPr>
        <w:pStyle w:val="MyText"/>
      </w:pPr>
      <w:r>
        <w:t xml:space="preserve">Пусть </w:t>
      </w:r>
      <w:r>
        <w:rPr>
          <w:lang w:val="en-US"/>
        </w:rPr>
        <w:t>sα</w:t>
      </w:r>
      <w:r w:rsidRPr="00482636">
        <w:t xml:space="preserve"> </w:t>
      </w:r>
      <w:r>
        <w:t xml:space="preserve">имеет вид </w:t>
      </w:r>
      <w:r w:rsidRPr="007754F3">
        <w:t>(</w:t>
      </w:r>
      <w:r>
        <w:rPr>
          <w:lang w:val="en-US"/>
        </w:rPr>
        <w:t>sβ</w:t>
      </w:r>
      <w:r w:rsidRPr="007754F3">
        <w:t>, o</w:t>
      </w:r>
      <w:r>
        <w:rPr>
          <w:lang w:val="en-US"/>
        </w:rPr>
        <w:t>α</w:t>
      </w:r>
      <w:r w:rsidRPr="007754F3">
        <w:t>)</w:t>
      </w:r>
      <w:r>
        <w:t>.</w:t>
      </w:r>
    </w:p>
    <w:p w14:paraId="677F4887" w14:textId="3F7ED6A8" w:rsidR="003940E3" w:rsidRPr="00CB2069" w:rsidRDefault="003940E3" w:rsidP="007754F3">
      <w:pPr>
        <w:pStyle w:val="MyText"/>
      </w:pPr>
      <w:r w:rsidRPr="007754F3">
        <w:t xml:space="preserve">Система </w:t>
      </w:r>
      <w:r w:rsidR="009D6E97">
        <w:t>sγ</w:t>
      </w:r>
      <w:r w:rsidR="001824C5" w:rsidRPr="007754F3">
        <w:t xml:space="preserve"> возвращает (порождает) значение </w:t>
      </w:r>
      <w:r w:rsidR="004452BD" w:rsidRPr="007754F3">
        <w:t xml:space="preserve">в состоянии </w:t>
      </w:r>
      <w:r w:rsidR="00FE648E">
        <w:rPr>
          <w:lang w:val="en-US"/>
        </w:rPr>
        <w:t>sα</w:t>
      </w:r>
      <w:r w:rsidR="001824C5" w:rsidRPr="007754F3">
        <w:t xml:space="preserve">, если </w:t>
      </w:r>
      <w:r w:rsidR="008A1B9D" w:rsidRPr="007754F3">
        <w:t>o</w:t>
      </w:r>
      <w:r w:rsidR="004451C1">
        <w:rPr>
          <w:lang w:val="en-US"/>
        </w:rPr>
        <w:t>α</w:t>
      </w:r>
      <w:r w:rsidR="00F23DC0" w:rsidRPr="007754F3">
        <w:t>.</w:t>
      </w:r>
      <w:r w:rsidR="001824C5" w:rsidRPr="007754F3">
        <w:t xml:space="preserve">value ≠ </w:t>
      </w:r>
      <w:r w:rsidR="002A353A">
        <w:t>vβ</w:t>
      </w:r>
      <w:r w:rsidR="001824C5" w:rsidRPr="007754F3">
        <w:t xml:space="preserve">, или </w:t>
      </w:r>
      <w:r w:rsidR="008A1B9D" w:rsidRPr="007754F3">
        <w:t>o</w:t>
      </w:r>
      <w:r w:rsidR="004451C1">
        <w:rPr>
          <w:lang w:val="en-US"/>
        </w:rPr>
        <w:t>α</w:t>
      </w:r>
      <w:r w:rsidR="00F23DC0" w:rsidRPr="007754F3">
        <w:t>.</w:t>
      </w:r>
      <w:r w:rsidR="001824C5" w:rsidRPr="007754F3">
        <w:t xml:space="preserve">type ≠ </w:t>
      </w:r>
      <w:r w:rsidR="002A353A">
        <w:t>vβ</w:t>
      </w:r>
      <w:r w:rsidRPr="007754F3">
        <w:t>.</w:t>
      </w:r>
      <w:r w:rsidR="00CB2069" w:rsidRPr="00CB2069">
        <w:t xml:space="preserve">  </w:t>
      </w:r>
    </w:p>
    <w:p w14:paraId="260D2E01" w14:textId="2E0DD53B" w:rsidR="001824C5" w:rsidRPr="007754F3" w:rsidRDefault="003940E3" w:rsidP="007754F3">
      <w:pPr>
        <w:pStyle w:val="MyText"/>
      </w:pPr>
      <w:r w:rsidRPr="007754F3">
        <w:t xml:space="preserve">Система </w:t>
      </w:r>
      <w:r w:rsidR="009D6E97">
        <w:t>sγ</w:t>
      </w:r>
      <w:r w:rsidR="001824C5" w:rsidRPr="007754F3">
        <w:t xml:space="preserve"> не возвращает (порождает) значения </w:t>
      </w:r>
      <w:r w:rsidR="004452BD" w:rsidRPr="007754F3">
        <w:t xml:space="preserve">в состоянии </w:t>
      </w:r>
      <w:r w:rsidR="00FE648E">
        <w:rPr>
          <w:lang w:val="en-US"/>
        </w:rPr>
        <w:t>sα</w:t>
      </w:r>
      <w:r w:rsidR="001824C5" w:rsidRPr="007754F3">
        <w:t xml:space="preserve">, если </w:t>
      </w:r>
      <w:r w:rsidR="008A1B9D" w:rsidRPr="007754F3">
        <w:t>o</w:t>
      </w:r>
      <w:r w:rsidR="004451C1">
        <w:rPr>
          <w:lang w:val="en-US"/>
        </w:rPr>
        <w:t>α</w:t>
      </w:r>
      <w:r w:rsidR="00F23DC0" w:rsidRPr="007754F3">
        <w:t>.</w:t>
      </w:r>
      <w:r w:rsidR="001824C5" w:rsidRPr="007754F3">
        <w:t xml:space="preserve">value = </w:t>
      </w:r>
      <w:r w:rsidR="002A353A">
        <w:t>vβ</w:t>
      </w:r>
      <w:r w:rsidR="001824C5" w:rsidRPr="007754F3">
        <w:t xml:space="preserve">, и </w:t>
      </w:r>
      <w:r w:rsidR="008A1B9D" w:rsidRPr="007754F3">
        <w:t>o</w:t>
      </w:r>
      <w:r w:rsidR="004451C1">
        <w:rPr>
          <w:lang w:val="en-US"/>
        </w:rPr>
        <w:t>α</w:t>
      </w:r>
      <w:r w:rsidR="00F23DC0" w:rsidRPr="007754F3">
        <w:t>.</w:t>
      </w:r>
      <w:r w:rsidR="001824C5" w:rsidRPr="007754F3">
        <w:t xml:space="preserve">type = </w:t>
      </w:r>
      <w:r w:rsidR="002A353A">
        <w:t>vβ</w:t>
      </w:r>
      <w:r w:rsidR="0091161D" w:rsidRPr="007754F3">
        <w:t>.</w:t>
      </w:r>
    </w:p>
    <w:p w14:paraId="62AAB095" w14:textId="4E4042E5" w:rsidR="001824C5" w:rsidRPr="007754F3" w:rsidRDefault="003940E3" w:rsidP="007754F3">
      <w:pPr>
        <w:pStyle w:val="MyText"/>
      </w:pPr>
      <w:r w:rsidRPr="007754F3">
        <w:t xml:space="preserve">Система </w:t>
      </w:r>
      <w:r w:rsidR="009D6E97">
        <w:t>sγ</w:t>
      </w:r>
      <w:r w:rsidR="001824C5" w:rsidRPr="007754F3">
        <w:t xml:space="preserve"> возвращает (порождает) безтиповое значение </w:t>
      </w:r>
      <w:r w:rsidR="004452BD" w:rsidRPr="007754F3">
        <w:t xml:space="preserve">в состоянии </w:t>
      </w:r>
      <w:r w:rsidR="00FE648E">
        <w:rPr>
          <w:lang w:val="en-US"/>
        </w:rPr>
        <w:t>sα</w:t>
      </w:r>
      <w:r w:rsidR="001824C5" w:rsidRPr="007754F3">
        <w:t xml:space="preserve">, если </w:t>
      </w:r>
      <w:r w:rsidR="008A1B9D" w:rsidRPr="007754F3">
        <w:t>o</w:t>
      </w:r>
      <w:r w:rsidR="004451C1">
        <w:rPr>
          <w:lang w:val="en-US"/>
        </w:rPr>
        <w:t>α</w:t>
      </w:r>
      <w:r w:rsidR="00F23DC0" w:rsidRPr="007754F3">
        <w:t>.</w:t>
      </w:r>
      <w:r w:rsidR="001824C5" w:rsidRPr="007754F3">
        <w:t xml:space="preserve">value ≠ </w:t>
      </w:r>
      <w:r w:rsidR="002A353A">
        <w:t>vβ</w:t>
      </w:r>
      <w:r w:rsidR="001824C5" w:rsidRPr="007754F3">
        <w:t xml:space="preserve">, и </w:t>
      </w:r>
      <w:r w:rsidR="008A1B9D" w:rsidRPr="007754F3">
        <w:t>o</w:t>
      </w:r>
      <w:r w:rsidR="004451C1">
        <w:rPr>
          <w:lang w:val="en-US"/>
        </w:rPr>
        <w:t>α</w:t>
      </w:r>
      <w:r w:rsidR="00F23DC0" w:rsidRPr="007754F3">
        <w:t>.</w:t>
      </w:r>
      <w:r w:rsidR="001824C5" w:rsidRPr="007754F3">
        <w:t xml:space="preserve">type = </w:t>
      </w:r>
      <w:r w:rsidR="002A353A">
        <w:t>vβ</w:t>
      </w:r>
      <w:r w:rsidR="0091161D" w:rsidRPr="007754F3">
        <w:t>.</w:t>
      </w:r>
    </w:p>
    <w:p w14:paraId="49452443" w14:textId="1E9F84C4" w:rsidR="001824C5" w:rsidRPr="007754F3" w:rsidRDefault="003940E3" w:rsidP="007754F3">
      <w:pPr>
        <w:pStyle w:val="MyText"/>
      </w:pPr>
      <w:r w:rsidRPr="007754F3">
        <w:t xml:space="preserve">Система </w:t>
      </w:r>
      <w:r w:rsidR="009D6E97">
        <w:t>sγ</w:t>
      </w:r>
      <w:r w:rsidR="001824C5" w:rsidRPr="007754F3">
        <w:t xml:space="preserve"> возвращает (порождает) типизированное значение </w:t>
      </w:r>
      <w:r w:rsidR="004452BD" w:rsidRPr="007754F3">
        <w:t xml:space="preserve">в состоянии </w:t>
      </w:r>
      <w:r w:rsidR="00FE648E">
        <w:rPr>
          <w:lang w:val="en-US"/>
        </w:rPr>
        <w:t>sα</w:t>
      </w:r>
      <w:r w:rsidR="001824C5" w:rsidRPr="007754F3">
        <w:t xml:space="preserve">, если </w:t>
      </w:r>
      <w:r w:rsidR="004451C1">
        <w:t>oα</w:t>
      </w:r>
      <w:r w:rsidR="001738F9" w:rsidRPr="007754F3">
        <w:t>.</w:t>
      </w:r>
      <w:r w:rsidR="001824C5" w:rsidRPr="007754F3">
        <w:t xml:space="preserve">type ≠ </w:t>
      </w:r>
      <w:r w:rsidR="002A353A">
        <w:t>vβ</w:t>
      </w:r>
      <w:r w:rsidR="0091161D" w:rsidRPr="007754F3">
        <w:t>.</w:t>
      </w:r>
    </w:p>
    <w:p w14:paraId="7C8CF9E6" w14:textId="76812EEB" w:rsidR="001824C5" w:rsidRPr="007754F3" w:rsidRDefault="003940E3" w:rsidP="007754F3">
      <w:pPr>
        <w:pStyle w:val="MyText"/>
      </w:pPr>
      <w:r w:rsidRPr="007754F3">
        <w:t xml:space="preserve">Система </w:t>
      </w:r>
      <w:r w:rsidR="009D6E97">
        <w:t>sγ</w:t>
      </w:r>
      <w:r w:rsidR="001824C5" w:rsidRPr="007754F3">
        <w:t xml:space="preserve"> возвращает (порождает) типизированное неопределенное значение </w:t>
      </w:r>
      <w:r w:rsidR="004452BD" w:rsidRPr="007754F3">
        <w:t xml:space="preserve">в состоянии </w:t>
      </w:r>
      <w:r w:rsidR="00FE648E">
        <w:rPr>
          <w:lang w:val="en-US"/>
        </w:rPr>
        <w:t>sα</w:t>
      </w:r>
      <w:r w:rsidR="001824C5" w:rsidRPr="007754F3">
        <w:t xml:space="preserve">, если </w:t>
      </w:r>
      <w:r w:rsidR="004451C1">
        <w:t>oα</w:t>
      </w:r>
      <w:r w:rsidR="001738F9" w:rsidRPr="007754F3">
        <w:t>.</w:t>
      </w:r>
      <w:r w:rsidR="001824C5" w:rsidRPr="007754F3">
        <w:t xml:space="preserve">value = </w:t>
      </w:r>
      <w:r w:rsidR="002A353A">
        <w:t>vβ</w:t>
      </w:r>
      <w:r w:rsidR="001824C5" w:rsidRPr="007754F3">
        <w:t xml:space="preserve">, и </w:t>
      </w:r>
      <w:r w:rsidR="004451C1">
        <w:t>oα</w:t>
      </w:r>
      <w:r w:rsidR="001738F9" w:rsidRPr="007754F3">
        <w:t>.</w:t>
      </w:r>
      <w:r w:rsidR="001824C5" w:rsidRPr="007754F3">
        <w:t xml:space="preserve">type ≠ </w:t>
      </w:r>
      <w:r w:rsidR="002A353A">
        <w:t>vβ</w:t>
      </w:r>
      <w:r w:rsidR="0091161D" w:rsidRPr="007754F3">
        <w:t>.</w:t>
      </w:r>
    </w:p>
    <w:p w14:paraId="789484DB" w14:textId="34FCF17B" w:rsidR="00117E82" w:rsidRPr="00117E82" w:rsidRDefault="00117E82" w:rsidP="007754F3">
      <w:pPr>
        <w:pStyle w:val="MyText"/>
      </w:pPr>
      <w:r>
        <w:t xml:space="preserve">Пусть </w:t>
      </w:r>
      <w:r>
        <w:rPr>
          <w:lang w:val="en-US"/>
        </w:rPr>
        <w:t>tα</w:t>
      </w:r>
      <w:r w:rsidRPr="00117E82">
        <w:t xml:space="preserve"> </w:t>
      </w:r>
      <w:r w:rsidRPr="00117E82">
        <w:rPr>
          <w:rFonts w:ascii="Cambria Math" w:hAnsi="Cambria Math" w:cs="Cambria Math"/>
        </w:rPr>
        <w:t>∈</w:t>
      </w:r>
      <w:r w:rsidRPr="00117E82">
        <w:t xml:space="preserve"> </w:t>
      </w:r>
      <w:r>
        <w:rPr>
          <w:lang w:val="en-US"/>
        </w:rPr>
        <w:t>Vα</w:t>
      </w:r>
      <w:r w:rsidRPr="00117E82">
        <w:t>.</w:t>
      </w:r>
    </w:p>
    <w:p w14:paraId="475BEB68" w14:textId="0C94AC4A" w:rsidR="001824C5" w:rsidRPr="007754F3" w:rsidRDefault="003940E3" w:rsidP="007754F3">
      <w:pPr>
        <w:pStyle w:val="MyText"/>
      </w:pPr>
      <w:r w:rsidRPr="007754F3">
        <w:t xml:space="preserve">Система </w:t>
      </w:r>
      <w:r w:rsidR="009D6E97">
        <w:t>sγ</w:t>
      </w:r>
      <w:r w:rsidR="001824C5" w:rsidRPr="007754F3">
        <w:t xml:space="preserve"> возвращает (порождает) неопределенное значение типа t</w:t>
      </w:r>
      <w:r w:rsidR="00117E82">
        <w:rPr>
          <w:lang w:val="en-US"/>
        </w:rPr>
        <w:t>α</w:t>
      </w:r>
      <w:r w:rsidR="00117E82" w:rsidRPr="00117E82">
        <w:t xml:space="preserve"> </w:t>
      </w:r>
      <w:r w:rsidR="004452BD" w:rsidRPr="007754F3">
        <w:t xml:space="preserve">в состоянии </w:t>
      </w:r>
      <w:r w:rsidR="00FE648E">
        <w:rPr>
          <w:lang w:val="en-US"/>
        </w:rPr>
        <w:t>sα</w:t>
      </w:r>
      <w:r w:rsidR="001824C5" w:rsidRPr="007754F3">
        <w:t xml:space="preserve">, если </w:t>
      </w:r>
      <w:r w:rsidR="004451C1">
        <w:t>oα</w:t>
      </w:r>
      <w:r w:rsidR="001738F9" w:rsidRPr="007754F3">
        <w:t>.</w:t>
      </w:r>
      <w:r w:rsidR="001824C5" w:rsidRPr="007754F3">
        <w:t xml:space="preserve">value = </w:t>
      </w:r>
      <w:r w:rsidR="002A353A">
        <w:t>vβ</w:t>
      </w:r>
      <w:r w:rsidR="001824C5" w:rsidRPr="007754F3">
        <w:t xml:space="preserve">, и </w:t>
      </w:r>
      <w:r w:rsidR="004451C1">
        <w:t>oα</w:t>
      </w:r>
      <w:r w:rsidR="001738F9" w:rsidRPr="007754F3">
        <w:t>.</w:t>
      </w:r>
      <w:r w:rsidR="001824C5" w:rsidRPr="007754F3">
        <w:t xml:space="preserve">type = </w:t>
      </w:r>
      <w:r w:rsidR="00117E82" w:rsidRPr="007754F3">
        <w:t>t</w:t>
      </w:r>
      <w:r w:rsidR="00117E82">
        <w:rPr>
          <w:lang w:val="en-US"/>
        </w:rPr>
        <w:t>α</w:t>
      </w:r>
      <w:r w:rsidR="0091161D" w:rsidRPr="007754F3">
        <w:t>.</w:t>
      </w:r>
    </w:p>
    <w:p w14:paraId="4FC89F4D" w14:textId="5F3F7388" w:rsidR="003940E3" w:rsidRPr="007754F3" w:rsidRDefault="003940E3" w:rsidP="007754F3">
      <w:pPr>
        <w:pStyle w:val="MyText"/>
      </w:pPr>
      <w:r w:rsidRPr="007754F3">
        <w:t xml:space="preserve">Система </w:t>
      </w:r>
      <w:r w:rsidR="009D6E97">
        <w:t>sγ</w:t>
      </w:r>
      <w:r w:rsidR="001824C5" w:rsidRPr="007754F3">
        <w:t xml:space="preserve"> возвращает (порождает) значение v</w:t>
      </w:r>
      <w:r w:rsidR="00117E82">
        <w:rPr>
          <w:lang w:val="en-US"/>
        </w:rPr>
        <w:t>α</w:t>
      </w:r>
      <w:r w:rsidR="00117E82" w:rsidRPr="00117E82">
        <w:t xml:space="preserve"> </w:t>
      </w:r>
      <w:r w:rsidR="001824C5" w:rsidRPr="007754F3">
        <w:t>типа t</w:t>
      </w:r>
      <w:r w:rsidR="00117E82">
        <w:rPr>
          <w:lang w:val="en-US"/>
        </w:rPr>
        <w:t>α</w:t>
      </w:r>
      <w:r w:rsidR="001824C5" w:rsidRPr="007754F3">
        <w:t xml:space="preserve"> </w:t>
      </w:r>
      <w:r w:rsidR="004452BD" w:rsidRPr="007754F3">
        <w:t xml:space="preserve">в состоянии </w:t>
      </w:r>
      <w:r w:rsidR="00FE648E">
        <w:rPr>
          <w:lang w:val="en-US"/>
        </w:rPr>
        <w:t>sα</w:t>
      </w:r>
      <w:r w:rsidR="001824C5" w:rsidRPr="007754F3">
        <w:t xml:space="preserve">, если </w:t>
      </w:r>
      <w:r w:rsidR="004451C1">
        <w:t>oα</w:t>
      </w:r>
      <w:r w:rsidR="001738F9" w:rsidRPr="007754F3">
        <w:t>.</w:t>
      </w:r>
      <w:r w:rsidR="001824C5" w:rsidRPr="007754F3">
        <w:t xml:space="preserve">value = </w:t>
      </w:r>
      <w:r w:rsidR="00117E82" w:rsidRPr="007754F3">
        <w:t>v</w:t>
      </w:r>
      <w:r w:rsidR="00117E82">
        <w:rPr>
          <w:lang w:val="en-US"/>
        </w:rPr>
        <w:t>α</w:t>
      </w:r>
      <w:r w:rsidR="001824C5" w:rsidRPr="007754F3">
        <w:t xml:space="preserve">, и </w:t>
      </w:r>
      <w:r w:rsidR="004451C1">
        <w:t>oα</w:t>
      </w:r>
      <w:r w:rsidR="001738F9" w:rsidRPr="007754F3">
        <w:t>.</w:t>
      </w:r>
      <w:r w:rsidR="001824C5" w:rsidRPr="007754F3">
        <w:t>type = t</w:t>
      </w:r>
      <w:r w:rsidR="00117E82">
        <w:rPr>
          <w:lang w:val="en-US"/>
        </w:rPr>
        <w:t>α</w:t>
      </w:r>
      <w:r w:rsidR="0091161D" w:rsidRPr="007754F3">
        <w:t>.</w:t>
      </w:r>
    </w:p>
    <w:p w14:paraId="20475965" w14:textId="0A140C8F" w:rsidR="001824C5" w:rsidRPr="007754F3" w:rsidRDefault="003940E3" w:rsidP="007754F3">
      <w:pPr>
        <w:pStyle w:val="MyText"/>
      </w:pPr>
      <w:r w:rsidRPr="007754F3">
        <w:t xml:space="preserve">Система </w:t>
      </w:r>
      <w:r w:rsidR="009D6E97">
        <w:t>sγ</w:t>
      </w:r>
      <w:r w:rsidR="001824C5" w:rsidRPr="007754F3">
        <w:t xml:space="preserve"> возвращает (порождает) безтиповое значение </w:t>
      </w:r>
      <w:r w:rsidR="00117E82" w:rsidRPr="007754F3">
        <w:t>v</w:t>
      </w:r>
      <w:r w:rsidR="00117E82">
        <w:rPr>
          <w:lang w:val="en-US"/>
        </w:rPr>
        <w:t>α</w:t>
      </w:r>
      <w:r w:rsidR="001824C5" w:rsidRPr="007754F3">
        <w:t xml:space="preserve"> </w:t>
      </w:r>
      <w:r w:rsidR="004452BD" w:rsidRPr="007754F3">
        <w:t xml:space="preserve">в состоянии </w:t>
      </w:r>
      <w:r w:rsidR="00FE648E">
        <w:rPr>
          <w:lang w:val="en-US"/>
        </w:rPr>
        <w:t>sα</w:t>
      </w:r>
      <w:r w:rsidR="001824C5" w:rsidRPr="007754F3">
        <w:t xml:space="preserve">, если </w:t>
      </w:r>
      <w:r w:rsidR="004451C1">
        <w:t>oα</w:t>
      </w:r>
      <w:r w:rsidR="001738F9" w:rsidRPr="007754F3">
        <w:t>.</w:t>
      </w:r>
      <w:r w:rsidR="001824C5" w:rsidRPr="007754F3">
        <w:t xml:space="preserve">value = </w:t>
      </w:r>
      <w:r w:rsidR="00117E82" w:rsidRPr="007754F3">
        <w:t>v</w:t>
      </w:r>
      <w:r w:rsidR="00117E82">
        <w:rPr>
          <w:lang w:val="en-US"/>
        </w:rPr>
        <w:t>α</w:t>
      </w:r>
      <w:r w:rsidR="001824C5" w:rsidRPr="007754F3">
        <w:t xml:space="preserve">, и </w:t>
      </w:r>
      <w:r w:rsidR="004451C1">
        <w:t>oα</w:t>
      </w:r>
      <w:r w:rsidR="001738F9" w:rsidRPr="007754F3">
        <w:t>.</w:t>
      </w:r>
      <w:r w:rsidR="001824C5" w:rsidRPr="007754F3">
        <w:t xml:space="preserve">type = </w:t>
      </w:r>
      <w:r w:rsidR="002A353A">
        <w:t>vβ</w:t>
      </w:r>
      <w:r w:rsidR="001824C5" w:rsidRPr="007754F3">
        <w:t>.</w:t>
      </w:r>
    </w:p>
    <w:p w14:paraId="05F71BE6" w14:textId="3033C462" w:rsidR="001824C5" w:rsidRPr="00F61F6C" w:rsidRDefault="007754F3" w:rsidP="007754F3">
      <w:pPr>
        <w:pStyle w:val="1"/>
      </w:pPr>
      <w:r w:rsidRPr="00F61F6C">
        <w:t>С</w:t>
      </w:r>
      <w:r>
        <w:t xml:space="preserve">истемы типа </w:t>
      </w:r>
      <w:r>
        <w:rPr>
          <w:lang w:val="en-US"/>
        </w:rPr>
        <w:t>coio</w:t>
      </w:r>
      <w:r w:rsidR="001824C5" w:rsidRPr="00F61F6C">
        <w:t xml:space="preserve"> с джампами</w:t>
      </w:r>
    </w:p>
    <w:p w14:paraId="048E0FEC" w14:textId="7FD458B8" w:rsidR="007754F3" w:rsidRDefault="007754F3" w:rsidP="00AE5680">
      <w:pPr>
        <w:pStyle w:val="MyText"/>
      </w:pPr>
      <w:r w:rsidRPr="00F61F6C">
        <w:t>С</w:t>
      </w:r>
      <w:r>
        <w:t xml:space="preserve">истемы типа </w:t>
      </w:r>
      <w:r>
        <w:rPr>
          <w:lang w:val="en-US"/>
        </w:rPr>
        <w:t>coio</w:t>
      </w:r>
      <w:r w:rsidRPr="00F61F6C">
        <w:t xml:space="preserve"> с </w:t>
      </w:r>
      <w:r>
        <w:t xml:space="preserve">джампами (далее системы типа </w:t>
      </w:r>
      <w:r>
        <w:rPr>
          <w:lang w:val="en-US"/>
        </w:rPr>
        <w:t>coio</w:t>
      </w:r>
      <w:r w:rsidRPr="007754F3">
        <w:t>+</w:t>
      </w:r>
      <w:r>
        <w:rPr>
          <w:lang w:val="en-US"/>
        </w:rPr>
        <w:t>j</w:t>
      </w:r>
      <w:r>
        <w:t>)</w:t>
      </w:r>
      <w:r w:rsidRPr="00F61F6C">
        <w:t xml:space="preserve"> – это </w:t>
      </w:r>
      <w:r>
        <w:t xml:space="preserve">вид систем типа </w:t>
      </w:r>
      <w:r>
        <w:rPr>
          <w:lang w:val="en-US"/>
        </w:rPr>
        <w:t>coio</w:t>
      </w:r>
      <w:r>
        <w:t>, переходы которых могут инициироваться джампами и порождать джампы. Джампы</w:t>
      </w:r>
      <w:r w:rsidR="00476C06">
        <w:t xml:space="preserve"> – это исключительные ситуации, которые порождаются переходами, могут просачиваться через переходы и ловится переходами. Переходы с джампами – это абстракция механизма обработки исключений и механизма передачи управления (</w:t>
      </w:r>
      <w:r w:rsidR="00476C06">
        <w:rPr>
          <w:lang w:val="en-US"/>
        </w:rPr>
        <w:t>break</w:t>
      </w:r>
      <w:r w:rsidR="00476C06" w:rsidRPr="00476C06">
        <w:t xml:space="preserve">, </w:t>
      </w:r>
      <w:r w:rsidR="00476C06">
        <w:rPr>
          <w:lang w:val="en-US"/>
        </w:rPr>
        <w:t>continue</w:t>
      </w:r>
      <w:r w:rsidR="00476C06" w:rsidRPr="00476C06">
        <w:t xml:space="preserve">, </w:t>
      </w:r>
      <w:r w:rsidR="00476C06">
        <w:rPr>
          <w:lang w:val="en-US"/>
        </w:rPr>
        <w:t>goto</w:t>
      </w:r>
      <w:r w:rsidR="00476C06" w:rsidRPr="00476C06">
        <w:t xml:space="preserve">, </w:t>
      </w:r>
      <w:r w:rsidR="00476C06">
        <w:rPr>
          <w:lang w:val="en-US"/>
        </w:rPr>
        <w:t>return</w:t>
      </w:r>
      <w:r w:rsidR="00476C06" w:rsidRPr="00476C06">
        <w:t xml:space="preserve"> </w:t>
      </w:r>
      <w:r w:rsidR="00476C06">
        <w:t xml:space="preserve">и т. п.) в языках программирования. </w:t>
      </w:r>
    </w:p>
    <w:p w14:paraId="663BCACD" w14:textId="6831DEDD" w:rsidR="008A1B9D" w:rsidRPr="00F61F6C" w:rsidRDefault="008A1B9D" w:rsidP="00AE5680">
      <w:pPr>
        <w:pStyle w:val="MyText"/>
      </w:pPr>
      <w:r w:rsidRPr="00F61F6C">
        <w:t>С</w:t>
      </w:r>
      <w:r w:rsidR="00476C06">
        <w:t xml:space="preserve">истема типа </w:t>
      </w:r>
      <w:r w:rsidR="00476C06">
        <w:rPr>
          <w:lang w:val="en-US"/>
        </w:rPr>
        <w:t>coio</w:t>
      </w:r>
      <w:r w:rsidR="00476C06" w:rsidRPr="007754F3">
        <w:t>+</w:t>
      </w:r>
      <w:r w:rsidR="00476C06">
        <w:rPr>
          <w:lang w:val="en-US"/>
        </w:rPr>
        <w:t>j</w:t>
      </w:r>
      <w:r w:rsidRPr="00F61F6C">
        <w:t xml:space="preserve"> – это </w:t>
      </w:r>
      <w:r w:rsidR="00476C06">
        <w:t xml:space="preserve">система типа </w:t>
      </w:r>
      <w:r w:rsidR="00476C06">
        <w:rPr>
          <w:lang w:val="en-US"/>
        </w:rPr>
        <w:t>coio</w:t>
      </w:r>
      <w:r w:rsidRPr="00F61F6C">
        <w:t xml:space="preserve">, где </w:t>
      </w:r>
    </w:p>
    <w:p w14:paraId="0A223675" w14:textId="4D24E231" w:rsidR="003E5CC7" w:rsidRPr="00F61F6C" w:rsidRDefault="003E5CC7" w:rsidP="00476C06">
      <w:pPr>
        <w:pStyle w:val="MyText"/>
        <w:numPr>
          <w:ilvl w:val="0"/>
          <w:numId w:val="44"/>
        </w:numPr>
      </w:pPr>
      <w:r w:rsidRPr="00F61F6C">
        <w:rPr>
          <w:lang w:val="en-US"/>
        </w:rPr>
        <w:t>jvalue</w:t>
      </w:r>
      <w:r w:rsidR="001824C5" w:rsidRPr="00F61F6C">
        <w:t xml:space="preserve"> </w:t>
      </w:r>
      <w:r w:rsidR="001824C5" w:rsidRPr="00F61F6C">
        <w:rPr>
          <w:rFonts w:ascii="Cambria Math" w:hAnsi="Cambria Math" w:cs="Cambria Math"/>
        </w:rPr>
        <w:t>∈</w:t>
      </w:r>
      <w:r w:rsidR="001824C5" w:rsidRPr="00F61F6C">
        <w:t xml:space="preserve"> </w:t>
      </w:r>
      <w:r w:rsidR="00BC2788" w:rsidRPr="00F61F6C">
        <w:rPr>
          <w:lang w:val="en-US"/>
        </w:rPr>
        <w:t>C</w:t>
      </w:r>
      <w:r w:rsidR="00BC2788">
        <w:rPr>
          <w:lang w:val="en-US"/>
        </w:rPr>
        <w:t>α</w:t>
      </w:r>
      <w:r w:rsidR="008A1B9D" w:rsidRPr="00F61F6C">
        <w:t xml:space="preserve"> – </w:t>
      </w:r>
      <w:r w:rsidR="00BC2788">
        <w:t>компонент</w:t>
      </w:r>
      <w:r w:rsidR="00476C06">
        <w:t xml:space="preserve"> джампа</w:t>
      </w:r>
      <w:r w:rsidR="00916D23">
        <w:rPr>
          <w:lang w:val="en-US"/>
        </w:rPr>
        <w:t>;</w:t>
      </w:r>
      <w:r w:rsidR="001824C5" w:rsidRPr="00F61F6C">
        <w:t xml:space="preserve"> </w:t>
      </w:r>
    </w:p>
    <w:p w14:paraId="42F54273" w14:textId="65B53047" w:rsidR="001824C5" w:rsidRPr="004452BD" w:rsidRDefault="004451C1" w:rsidP="00476C06">
      <w:pPr>
        <w:pStyle w:val="MyText"/>
        <w:numPr>
          <w:ilvl w:val="0"/>
          <w:numId w:val="44"/>
        </w:numPr>
      </w:pPr>
      <w:r>
        <w:rPr>
          <w:lang w:val="en-US"/>
        </w:rPr>
        <w:t>oα</w:t>
      </w:r>
      <w:r w:rsidR="001738F9" w:rsidRPr="004452BD">
        <w:t>.</w:t>
      </w:r>
      <w:r w:rsidR="001824C5" w:rsidRPr="004452BD">
        <w:rPr>
          <w:lang w:val="en-US"/>
        </w:rPr>
        <w:t>j</w:t>
      </w:r>
      <w:r w:rsidR="003E5CC7" w:rsidRPr="004452BD">
        <w:rPr>
          <w:lang w:val="en-US"/>
        </w:rPr>
        <w:t>value</w:t>
      </w:r>
      <w:r w:rsidR="001824C5" w:rsidRPr="004452BD">
        <w:t xml:space="preserve"> –джамп.</w:t>
      </w:r>
    </w:p>
    <w:p w14:paraId="25788C2B" w14:textId="77777777" w:rsidR="00FE648E" w:rsidRPr="00482636" w:rsidRDefault="00FE648E" w:rsidP="00FE648E">
      <w:pPr>
        <w:pStyle w:val="MyText"/>
      </w:pPr>
      <w:r>
        <w:t xml:space="preserve">Пусть </w:t>
      </w:r>
      <w:r>
        <w:rPr>
          <w:lang w:val="en-US"/>
        </w:rPr>
        <w:t>sα</w:t>
      </w:r>
      <w:r w:rsidRPr="00482636">
        <w:t xml:space="preserve"> </w:t>
      </w:r>
      <w:r>
        <w:t xml:space="preserve">имеет вид </w:t>
      </w:r>
      <w:r w:rsidRPr="007754F3">
        <w:t>(</w:t>
      </w:r>
      <w:r>
        <w:rPr>
          <w:lang w:val="en-US"/>
        </w:rPr>
        <w:t>sβ</w:t>
      </w:r>
      <w:r w:rsidRPr="007754F3">
        <w:t>, o</w:t>
      </w:r>
      <w:r>
        <w:rPr>
          <w:lang w:val="en-US"/>
        </w:rPr>
        <w:t>α</w:t>
      </w:r>
      <w:r w:rsidRPr="007754F3">
        <w:t>)</w:t>
      </w:r>
      <w:r>
        <w:t>.</w:t>
      </w:r>
    </w:p>
    <w:p w14:paraId="1CBB2B9D" w14:textId="26111587" w:rsidR="001824C5" w:rsidRPr="00476C06" w:rsidRDefault="008A1B9D" w:rsidP="00AE5680">
      <w:pPr>
        <w:pStyle w:val="MyText"/>
      </w:pPr>
      <w:r w:rsidRPr="00476C06">
        <w:lastRenderedPageBreak/>
        <w:t xml:space="preserve">Система </w:t>
      </w:r>
      <w:r w:rsidR="009D6E97">
        <w:rPr>
          <w:lang w:val="en-US"/>
        </w:rPr>
        <w:t>sγ</w:t>
      </w:r>
      <w:r w:rsidR="001824C5" w:rsidRPr="00476C06">
        <w:t xml:space="preserve"> возвращает (порождает) джамп </w:t>
      </w:r>
      <w:r w:rsidR="007D1CEF" w:rsidRPr="00476C06">
        <w:t xml:space="preserve">в состоянии </w:t>
      </w:r>
      <w:r w:rsidR="00FE648E">
        <w:rPr>
          <w:lang w:val="en-US"/>
        </w:rPr>
        <w:t>sα</w:t>
      </w:r>
      <w:r w:rsidR="001824C5" w:rsidRPr="00476C06">
        <w:t xml:space="preserve">, если </w:t>
      </w:r>
      <w:r w:rsidR="004451C1">
        <w:rPr>
          <w:lang w:val="en-US"/>
        </w:rPr>
        <w:t>oα</w:t>
      </w:r>
      <w:r w:rsidR="001738F9" w:rsidRPr="00476C06">
        <w:t>.</w:t>
      </w:r>
      <w:r w:rsidR="003E5CC7" w:rsidRPr="00476C06">
        <w:rPr>
          <w:lang w:val="en-US"/>
        </w:rPr>
        <w:t>jvalue</w:t>
      </w:r>
      <w:r w:rsidR="001824C5" w:rsidRPr="00476C06">
        <w:t xml:space="preserve"> ≠ </w:t>
      </w:r>
      <w:r w:rsidR="002A353A">
        <w:rPr>
          <w:lang w:val="en-US"/>
        </w:rPr>
        <w:t>vβ</w:t>
      </w:r>
      <w:r w:rsidRPr="00476C06">
        <w:t>.</w:t>
      </w:r>
    </w:p>
    <w:p w14:paraId="5384E4E6" w14:textId="6B7FD5D4" w:rsidR="001824C5" w:rsidRPr="00476C06" w:rsidRDefault="008A1B9D" w:rsidP="00AE5680">
      <w:pPr>
        <w:pStyle w:val="MyText"/>
      </w:pPr>
      <w:r w:rsidRPr="00476C06">
        <w:t xml:space="preserve">Система </w:t>
      </w:r>
      <w:r w:rsidR="009D6E97">
        <w:rPr>
          <w:lang w:val="en-US"/>
        </w:rPr>
        <w:t>sγ</w:t>
      </w:r>
      <w:r w:rsidR="001824C5" w:rsidRPr="00476C06">
        <w:t xml:space="preserve"> не возвращает (порождает) джампа </w:t>
      </w:r>
      <w:r w:rsidR="007D1CEF" w:rsidRPr="00476C06">
        <w:t xml:space="preserve">в состоянии </w:t>
      </w:r>
      <w:r w:rsidR="00FE648E">
        <w:rPr>
          <w:lang w:val="en-US"/>
        </w:rPr>
        <w:t>sα</w:t>
      </w:r>
      <w:r w:rsidR="001824C5" w:rsidRPr="00476C06">
        <w:t xml:space="preserve">, если </w:t>
      </w:r>
      <w:r w:rsidR="004451C1">
        <w:rPr>
          <w:lang w:val="en-US"/>
        </w:rPr>
        <w:t>oα</w:t>
      </w:r>
      <w:r w:rsidR="001C7931" w:rsidRPr="00476C06">
        <w:t>.</w:t>
      </w:r>
      <w:r w:rsidR="003E5CC7" w:rsidRPr="00476C06">
        <w:rPr>
          <w:lang w:val="en-US"/>
        </w:rPr>
        <w:t>jvalue</w:t>
      </w:r>
      <w:r w:rsidR="001824C5" w:rsidRPr="00476C06">
        <w:t xml:space="preserve"> = </w:t>
      </w:r>
      <w:r w:rsidR="002A353A">
        <w:rPr>
          <w:lang w:val="en-US"/>
        </w:rPr>
        <w:t>vβ</w:t>
      </w:r>
      <w:r w:rsidRPr="00476C06">
        <w:t>.</w:t>
      </w:r>
    </w:p>
    <w:p w14:paraId="2C4E349B" w14:textId="68EAE245" w:rsidR="001824C5" w:rsidRDefault="008A1B9D" w:rsidP="00AE5680">
      <w:pPr>
        <w:pStyle w:val="MyText"/>
      </w:pPr>
      <w:r w:rsidRPr="00476C06">
        <w:t xml:space="preserve">Система </w:t>
      </w:r>
      <w:r w:rsidR="009D6E97">
        <w:rPr>
          <w:lang w:val="en-US"/>
        </w:rPr>
        <w:t>sγ</w:t>
      </w:r>
      <w:r w:rsidR="001824C5" w:rsidRPr="00476C06">
        <w:t xml:space="preserve"> возвращает (порождает) джамп </w:t>
      </w:r>
      <w:r w:rsidR="001824C5" w:rsidRPr="00476C06">
        <w:rPr>
          <w:lang w:val="en-US"/>
        </w:rPr>
        <w:t>v</w:t>
      </w:r>
      <w:r w:rsidR="00BC2788">
        <w:rPr>
          <w:lang w:val="en-US"/>
        </w:rPr>
        <w:t>α</w:t>
      </w:r>
      <w:r w:rsidR="00BC2788" w:rsidRPr="00BC2788">
        <w:t xml:space="preserve"> </w:t>
      </w:r>
      <w:r w:rsidR="007D1CEF" w:rsidRPr="00476C06">
        <w:t xml:space="preserve">в состоянии </w:t>
      </w:r>
      <w:r w:rsidR="00FE648E">
        <w:rPr>
          <w:lang w:val="en-US"/>
        </w:rPr>
        <w:t>sα</w:t>
      </w:r>
      <w:r w:rsidR="001824C5" w:rsidRPr="00476C06">
        <w:t xml:space="preserve">, если </w:t>
      </w:r>
      <w:r w:rsidR="004451C1">
        <w:rPr>
          <w:lang w:val="en-US"/>
        </w:rPr>
        <w:t>oα</w:t>
      </w:r>
      <w:r w:rsidR="001C7931" w:rsidRPr="00476C06">
        <w:t>.</w:t>
      </w:r>
      <w:r w:rsidR="003E5CC7" w:rsidRPr="00476C06">
        <w:rPr>
          <w:lang w:val="en-US"/>
        </w:rPr>
        <w:t>jvalue</w:t>
      </w:r>
      <w:r w:rsidR="001824C5" w:rsidRPr="00476C06">
        <w:t xml:space="preserve"> = </w:t>
      </w:r>
      <w:r w:rsidR="00BC2788" w:rsidRPr="00476C06">
        <w:rPr>
          <w:lang w:val="en-US"/>
        </w:rPr>
        <w:t>v</w:t>
      </w:r>
      <w:r w:rsidR="00BC2788">
        <w:rPr>
          <w:lang w:val="en-US"/>
        </w:rPr>
        <w:t>α</w:t>
      </w:r>
      <w:r w:rsidRPr="00476C06">
        <w:t>.</w:t>
      </w:r>
    </w:p>
    <w:p w14:paraId="15F760F0" w14:textId="12C087AA" w:rsidR="00FE648E" w:rsidRPr="00FE648E" w:rsidRDefault="00FE648E" w:rsidP="00AE5680">
      <w:pPr>
        <w:pStyle w:val="MyText"/>
      </w:pPr>
      <w:r>
        <w:t xml:space="preserve">Пусть переход </w:t>
      </w:r>
      <w:r>
        <w:rPr>
          <w:lang w:val="en-US"/>
        </w:rPr>
        <w:t>tα</w:t>
      </w:r>
      <w:r w:rsidRPr="00FE648E">
        <w:t xml:space="preserve"> </w:t>
      </w:r>
      <w:r>
        <w:t xml:space="preserve">имеет вид </w:t>
      </w:r>
      <w:r w:rsidRPr="00476C06">
        <w:t>((</w:t>
      </w:r>
      <w:r>
        <w:rPr>
          <w:lang w:val="en-US"/>
        </w:rPr>
        <w:t>sβ</w:t>
      </w:r>
      <w:r w:rsidRPr="00476C06">
        <w:t xml:space="preserve">, </w:t>
      </w:r>
      <w:r w:rsidRPr="00476C06">
        <w:rPr>
          <w:lang w:val="en-US"/>
        </w:rPr>
        <w:t>o</w:t>
      </w:r>
      <w:r>
        <w:rPr>
          <w:lang w:val="en-US"/>
        </w:rPr>
        <w:t>α</w:t>
      </w:r>
      <w:r w:rsidRPr="00476C06">
        <w:t xml:space="preserve">), </w:t>
      </w:r>
      <w:r w:rsidRPr="00476C06">
        <w:rPr>
          <w:lang w:val="en-US"/>
        </w:rPr>
        <w:t>i</w:t>
      </w:r>
      <w:r>
        <w:rPr>
          <w:lang w:val="en-US"/>
        </w:rPr>
        <w:t>α</w:t>
      </w:r>
      <w:r w:rsidRPr="00476C06">
        <w:t>, (</w:t>
      </w:r>
      <w:r>
        <w:rPr>
          <w:lang w:val="en-US"/>
        </w:rPr>
        <w:t>sβ</w:t>
      </w:r>
      <w:r w:rsidRPr="00BC2788">
        <w:t>′</w:t>
      </w:r>
      <w:r w:rsidRPr="00476C06">
        <w:t xml:space="preserve">, </w:t>
      </w:r>
      <w:r w:rsidRPr="00476C06">
        <w:rPr>
          <w:lang w:val="en-US"/>
        </w:rPr>
        <w:t>o</w:t>
      </w:r>
      <w:r>
        <w:rPr>
          <w:lang w:val="en-US"/>
        </w:rPr>
        <w:t>α</w:t>
      </w:r>
      <w:r w:rsidRPr="00BC2788">
        <w:t>′</w:t>
      </w:r>
      <w:r w:rsidRPr="00476C06">
        <w:t>))</w:t>
      </w:r>
      <w:r>
        <w:t xml:space="preserve">. </w:t>
      </w:r>
    </w:p>
    <w:p w14:paraId="4F44EB1C" w14:textId="05D5BE05" w:rsidR="001824C5" w:rsidRPr="00476C06" w:rsidRDefault="007D1CEF" w:rsidP="00AE5680">
      <w:pPr>
        <w:pStyle w:val="MyText"/>
      </w:pPr>
      <w:r w:rsidRPr="00476C06">
        <w:t>П</w:t>
      </w:r>
      <w:r w:rsidR="001824C5" w:rsidRPr="00476C06">
        <w:t xml:space="preserve">ереход </w:t>
      </w:r>
      <w:r w:rsidR="00FE648E">
        <w:rPr>
          <w:lang w:val="en-US"/>
        </w:rPr>
        <w:t>tα</w:t>
      </w:r>
      <w:r w:rsidRPr="00476C06">
        <w:t xml:space="preserve"> </w:t>
      </w:r>
      <w:r w:rsidR="001824C5" w:rsidRPr="00476C06">
        <w:t xml:space="preserve">инициируется джампом, если </w:t>
      </w:r>
      <w:r w:rsidRPr="00476C06">
        <w:rPr>
          <w:lang w:val="en-US"/>
        </w:rPr>
        <w:t>o</w:t>
      </w:r>
      <w:r w:rsidR="00BC2788">
        <w:rPr>
          <w:lang w:val="en-US"/>
        </w:rPr>
        <w:t>α</w:t>
      </w:r>
      <w:r w:rsidR="001C7931" w:rsidRPr="00476C06">
        <w:t>.</w:t>
      </w:r>
      <w:r w:rsidR="003E5CC7" w:rsidRPr="00476C06">
        <w:rPr>
          <w:lang w:val="en-US"/>
        </w:rPr>
        <w:t>jvalue</w:t>
      </w:r>
      <w:r w:rsidR="001824C5" w:rsidRPr="00476C06">
        <w:t xml:space="preserve"> ≠ </w:t>
      </w:r>
      <w:r w:rsidR="002A353A">
        <w:rPr>
          <w:lang w:val="en-US"/>
        </w:rPr>
        <w:t>vβ</w:t>
      </w:r>
      <w:r w:rsidR="008A1B9D" w:rsidRPr="00476C06">
        <w:t>.</w:t>
      </w:r>
    </w:p>
    <w:p w14:paraId="21FC71FB" w14:textId="232D4F27" w:rsidR="001824C5" w:rsidRPr="00476C06" w:rsidRDefault="007D1CEF" w:rsidP="00AE5680">
      <w:pPr>
        <w:pStyle w:val="MyText"/>
      </w:pPr>
      <w:r w:rsidRPr="00476C06">
        <w:t xml:space="preserve">Переход </w:t>
      </w:r>
      <w:r w:rsidR="00FE648E">
        <w:rPr>
          <w:lang w:val="en-US"/>
        </w:rPr>
        <w:t>tα</w:t>
      </w:r>
      <w:r w:rsidR="001824C5" w:rsidRPr="00476C06">
        <w:t xml:space="preserve"> не инициируется джампом, если </w:t>
      </w:r>
      <w:r w:rsidRPr="00476C06">
        <w:rPr>
          <w:lang w:val="en-US"/>
        </w:rPr>
        <w:t>o</w:t>
      </w:r>
      <w:r w:rsidR="00BC2788">
        <w:rPr>
          <w:lang w:val="en-US"/>
        </w:rPr>
        <w:t>α</w:t>
      </w:r>
      <w:r w:rsidR="001C7931" w:rsidRPr="00476C06">
        <w:t>.</w:t>
      </w:r>
      <w:r w:rsidR="003E5CC7" w:rsidRPr="00476C06">
        <w:rPr>
          <w:lang w:val="en-US"/>
        </w:rPr>
        <w:t>jvalue</w:t>
      </w:r>
      <w:r w:rsidR="001824C5" w:rsidRPr="00476C06">
        <w:t xml:space="preserve"> = </w:t>
      </w:r>
      <w:r w:rsidR="002A353A">
        <w:rPr>
          <w:lang w:val="en-US"/>
        </w:rPr>
        <w:t>vβ</w:t>
      </w:r>
      <w:r w:rsidR="008A1B9D" w:rsidRPr="00476C06">
        <w:t>.</w:t>
      </w:r>
    </w:p>
    <w:p w14:paraId="6CAD77BB" w14:textId="0D96AA09" w:rsidR="001824C5" w:rsidRPr="00476C06" w:rsidRDefault="007D1CEF" w:rsidP="00AE5680">
      <w:pPr>
        <w:pStyle w:val="MyText"/>
      </w:pPr>
      <w:r w:rsidRPr="00476C06">
        <w:t xml:space="preserve">Переход </w:t>
      </w:r>
      <w:r w:rsidR="00FE648E">
        <w:rPr>
          <w:lang w:val="en-US"/>
        </w:rPr>
        <w:t>tα</w:t>
      </w:r>
      <w:r w:rsidR="001824C5" w:rsidRPr="00476C06">
        <w:t xml:space="preserve"> инициируется джампом </w:t>
      </w:r>
      <w:r w:rsidR="00BC2788" w:rsidRPr="00476C06">
        <w:rPr>
          <w:lang w:val="en-US"/>
        </w:rPr>
        <w:t>v</w:t>
      </w:r>
      <w:r w:rsidR="00BC2788">
        <w:rPr>
          <w:lang w:val="en-US"/>
        </w:rPr>
        <w:t>α</w:t>
      </w:r>
      <w:r w:rsidR="001824C5" w:rsidRPr="00476C06">
        <w:t xml:space="preserve">, если </w:t>
      </w:r>
      <w:r w:rsidRPr="00476C06">
        <w:rPr>
          <w:lang w:val="en-US"/>
        </w:rPr>
        <w:t>o</w:t>
      </w:r>
      <w:r w:rsidR="00BC2788">
        <w:rPr>
          <w:lang w:val="en-US"/>
        </w:rPr>
        <w:t>α</w:t>
      </w:r>
      <w:r w:rsidR="001C7931" w:rsidRPr="00476C06">
        <w:t>.</w:t>
      </w:r>
      <w:r w:rsidR="003E5CC7" w:rsidRPr="00476C06">
        <w:rPr>
          <w:lang w:val="en-US"/>
        </w:rPr>
        <w:t>jvalue</w:t>
      </w:r>
      <w:r w:rsidR="001824C5" w:rsidRPr="00476C06">
        <w:t xml:space="preserve"> = </w:t>
      </w:r>
      <w:r w:rsidR="00BC2788" w:rsidRPr="00476C06">
        <w:rPr>
          <w:lang w:val="en-US"/>
        </w:rPr>
        <w:t>v</w:t>
      </w:r>
      <w:r w:rsidR="00BC2788">
        <w:rPr>
          <w:lang w:val="en-US"/>
        </w:rPr>
        <w:t>α</w:t>
      </w:r>
      <w:r w:rsidR="008A1B9D" w:rsidRPr="00476C06">
        <w:t>.</w:t>
      </w:r>
    </w:p>
    <w:p w14:paraId="55D7410F" w14:textId="0E19D227" w:rsidR="001824C5" w:rsidRPr="00476C06" w:rsidRDefault="007D1CEF" w:rsidP="00AE5680">
      <w:pPr>
        <w:pStyle w:val="MyText"/>
      </w:pPr>
      <w:r w:rsidRPr="00476C06">
        <w:t xml:space="preserve">Переход </w:t>
      </w:r>
      <w:r w:rsidR="00FE648E">
        <w:rPr>
          <w:lang w:val="en-US"/>
        </w:rPr>
        <w:t>tα</w:t>
      </w:r>
      <w:r w:rsidR="001824C5" w:rsidRPr="00476C06">
        <w:t xml:space="preserve"> просачивает джамп, если </w:t>
      </w:r>
      <w:r w:rsidRPr="00476C06">
        <w:rPr>
          <w:lang w:val="en-US"/>
        </w:rPr>
        <w:t>o</w:t>
      </w:r>
      <w:r w:rsidR="00BC2788">
        <w:rPr>
          <w:lang w:val="en-US"/>
        </w:rPr>
        <w:t>α</w:t>
      </w:r>
      <w:r w:rsidR="001C7931" w:rsidRPr="00476C06">
        <w:t>.</w:t>
      </w:r>
      <w:r w:rsidR="003E5CC7" w:rsidRPr="00476C06">
        <w:rPr>
          <w:lang w:val="en-US"/>
        </w:rPr>
        <w:t>jvalue</w:t>
      </w:r>
      <w:r w:rsidR="001824C5" w:rsidRPr="00476C06">
        <w:t xml:space="preserve"> = </w:t>
      </w:r>
      <w:r w:rsidR="008A1B9D" w:rsidRPr="00476C06">
        <w:rPr>
          <w:lang w:val="en-US"/>
        </w:rPr>
        <w:t>o</w:t>
      </w:r>
      <w:r w:rsidR="00BC2788">
        <w:rPr>
          <w:lang w:val="en-US"/>
        </w:rPr>
        <w:t>α</w:t>
      </w:r>
      <w:r w:rsidR="00BC2788" w:rsidRPr="00BC2788">
        <w:t>′</w:t>
      </w:r>
      <w:r w:rsidR="001C7931" w:rsidRPr="00476C06">
        <w:t>.</w:t>
      </w:r>
      <w:r w:rsidR="003E5CC7" w:rsidRPr="00476C06">
        <w:rPr>
          <w:lang w:val="en-US"/>
        </w:rPr>
        <w:t>jvalue</w:t>
      </w:r>
      <w:r w:rsidR="001824C5" w:rsidRPr="00476C06">
        <w:t xml:space="preserve"> ≠ </w:t>
      </w:r>
      <w:r w:rsidR="002A353A">
        <w:rPr>
          <w:lang w:val="en-US"/>
        </w:rPr>
        <w:t>vβ</w:t>
      </w:r>
      <w:r w:rsidR="001824C5" w:rsidRPr="00476C06">
        <w:t xml:space="preserve">, и </w:t>
      </w:r>
      <w:r w:rsidR="00CB2069">
        <w:rPr>
          <w:lang w:val="en-US"/>
        </w:rPr>
        <w:t>sβ</w:t>
      </w:r>
      <w:r w:rsidR="001824C5" w:rsidRPr="00476C06">
        <w:t xml:space="preserve"> = </w:t>
      </w:r>
      <w:r w:rsidR="00CB2069">
        <w:rPr>
          <w:lang w:val="en-US"/>
        </w:rPr>
        <w:t>sβ</w:t>
      </w:r>
      <w:r w:rsidR="00BC2788" w:rsidRPr="00BC2788">
        <w:t>′</w:t>
      </w:r>
      <w:r w:rsidR="008A1B9D" w:rsidRPr="00476C06">
        <w:t>.</w:t>
      </w:r>
    </w:p>
    <w:p w14:paraId="3DE7CDAB" w14:textId="6BD5815E" w:rsidR="001824C5" w:rsidRPr="00476C06" w:rsidRDefault="007D1CEF" w:rsidP="00AE5680">
      <w:pPr>
        <w:pStyle w:val="MyText"/>
      </w:pPr>
      <w:r w:rsidRPr="00476C06">
        <w:t xml:space="preserve">Переход </w:t>
      </w:r>
      <w:r w:rsidR="00FE648E">
        <w:rPr>
          <w:lang w:val="en-US"/>
        </w:rPr>
        <w:t>tα</w:t>
      </w:r>
      <w:r w:rsidR="001824C5" w:rsidRPr="00476C06">
        <w:t xml:space="preserve"> просачивает джамп </w:t>
      </w:r>
      <w:r w:rsidR="00BC2788" w:rsidRPr="00476C06">
        <w:rPr>
          <w:lang w:val="en-US"/>
        </w:rPr>
        <w:t>v</w:t>
      </w:r>
      <w:r w:rsidR="00BC2788">
        <w:rPr>
          <w:lang w:val="en-US"/>
        </w:rPr>
        <w:t>α</w:t>
      </w:r>
      <w:r w:rsidR="001824C5" w:rsidRPr="00476C06">
        <w:t xml:space="preserve">, если </w:t>
      </w:r>
      <w:r w:rsidRPr="00476C06">
        <w:rPr>
          <w:lang w:val="en-US"/>
        </w:rPr>
        <w:t>o</w:t>
      </w:r>
      <w:r w:rsidR="00BC2788">
        <w:rPr>
          <w:lang w:val="en-US"/>
        </w:rPr>
        <w:t>α</w:t>
      </w:r>
      <w:r w:rsidR="001C7931" w:rsidRPr="00476C06">
        <w:t>.</w:t>
      </w:r>
      <w:r w:rsidR="003E5CC7" w:rsidRPr="00476C06">
        <w:rPr>
          <w:lang w:val="en-US"/>
        </w:rPr>
        <w:t>jvalue</w:t>
      </w:r>
      <w:r w:rsidR="001824C5" w:rsidRPr="00476C06">
        <w:t xml:space="preserve"> = </w:t>
      </w:r>
      <w:r w:rsidRPr="00476C06">
        <w:rPr>
          <w:lang w:val="en-US"/>
        </w:rPr>
        <w:t>o</w:t>
      </w:r>
      <w:r w:rsidR="00BC2788">
        <w:rPr>
          <w:lang w:val="en-US"/>
        </w:rPr>
        <w:t>α</w:t>
      </w:r>
      <w:r w:rsidR="00BC2788" w:rsidRPr="00BC2788">
        <w:t>′</w:t>
      </w:r>
      <w:r w:rsidR="001C7931" w:rsidRPr="00476C06">
        <w:t>.</w:t>
      </w:r>
      <w:r w:rsidR="003E5CC7" w:rsidRPr="00476C06">
        <w:rPr>
          <w:lang w:val="en-US"/>
        </w:rPr>
        <w:t>jvalue</w:t>
      </w:r>
      <w:r w:rsidR="001824C5" w:rsidRPr="00476C06">
        <w:t xml:space="preserve"> = </w:t>
      </w:r>
      <w:r w:rsidR="00BC2788" w:rsidRPr="00476C06">
        <w:rPr>
          <w:lang w:val="en-US"/>
        </w:rPr>
        <w:t>v</w:t>
      </w:r>
      <w:r w:rsidR="00BC2788">
        <w:rPr>
          <w:lang w:val="en-US"/>
        </w:rPr>
        <w:t>α</w:t>
      </w:r>
      <w:r w:rsidR="001824C5" w:rsidRPr="00476C06">
        <w:t xml:space="preserve">, и </w:t>
      </w:r>
      <w:r w:rsidR="00CB2069">
        <w:rPr>
          <w:lang w:val="en-US"/>
        </w:rPr>
        <w:t>sβ</w:t>
      </w:r>
      <w:r w:rsidR="001824C5" w:rsidRPr="00476C06">
        <w:t xml:space="preserve"> = </w:t>
      </w:r>
      <w:r w:rsidR="00CB2069">
        <w:rPr>
          <w:lang w:val="en-US"/>
        </w:rPr>
        <w:t>sβ</w:t>
      </w:r>
      <w:r w:rsidR="00BC2788" w:rsidRPr="00BC2788">
        <w:t>′</w:t>
      </w:r>
      <w:r w:rsidR="008A1B9D" w:rsidRPr="00476C06">
        <w:t>.</w:t>
      </w:r>
    </w:p>
    <w:p w14:paraId="00C9DE36" w14:textId="0665BC7C" w:rsidR="001824C5" w:rsidRPr="00476C06" w:rsidRDefault="007D1CEF" w:rsidP="00AE5680">
      <w:pPr>
        <w:pStyle w:val="MyText"/>
      </w:pPr>
      <w:r w:rsidRPr="00476C06">
        <w:t xml:space="preserve">Переход </w:t>
      </w:r>
      <w:r w:rsidR="00FE648E">
        <w:rPr>
          <w:lang w:val="en-US"/>
        </w:rPr>
        <w:t>tα</w:t>
      </w:r>
      <w:r w:rsidR="001824C5" w:rsidRPr="00476C06">
        <w:t xml:space="preserve"> ловит джамп, если </w:t>
      </w:r>
      <w:r w:rsidRPr="00476C06">
        <w:rPr>
          <w:lang w:val="en-US"/>
        </w:rPr>
        <w:t>o</w:t>
      </w:r>
      <w:r w:rsidR="00BC2788">
        <w:rPr>
          <w:lang w:val="en-US"/>
        </w:rPr>
        <w:t>α</w:t>
      </w:r>
      <w:r w:rsidR="001C7931" w:rsidRPr="00476C06">
        <w:t>.</w:t>
      </w:r>
      <w:r w:rsidR="003E5CC7" w:rsidRPr="00476C06">
        <w:rPr>
          <w:lang w:val="en-US"/>
        </w:rPr>
        <w:t>jvalue</w:t>
      </w:r>
      <w:r w:rsidR="001824C5" w:rsidRPr="00476C06">
        <w:t xml:space="preserve"> ≠ </w:t>
      </w:r>
      <w:r w:rsidR="002A353A">
        <w:rPr>
          <w:lang w:val="en-US"/>
        </w:rPr>
        <w:t>vβ</w:t>
      </w:r>
      <w:r w:rsidR="001824C5" w:rsidRPr="00476C06">
        <w:t>, и (</w:t>
      </w:r>
      <w:r w:rsidRPr="00476C06">
        <w:rPr>
          <w:lang w:val="en-US"/>
        </w:rPr>
        <w:t>o</w:t>
      </w:r>
      <w:r w:rsidR="00BC2788">
        <w:rPr>
          <w:lang w:val="en-US"/>
        </w:rPr>
        <w:t>α</w:t>
      </w:r>
      <w:r w:rsidR="001C7931" w:rsidRPr="00476C06">
        <w:t>.</w:t>
      </w:r>
      <w:r w:rsidR="003E5CC7" w:rsidRPr="00476C06">
        <w:rPr>
          <w:lang w:val="en-US"/>
        </w:rPr>
        <w:t>jvalue</w:t>
      </w:r>
      <w:r w:rsidR="001824C5" w:rsidRPr="00476C06">
        <w:t xml:space="preserve"> ≠ </w:t>
      </w:r>
      <w:r w:rsidRPr="00476C06">
        <w:rPr>
          <w:lang w:val="en-US"/>
        </w:rPr>
        <w:t>o</w:t>
      </w:r>
      <w:r w:rsidR="00BC2788">
        <w:rPr>
          <w:lang w:val="en-US"/>
        </w:rPr>
        <w:t>α</w:t>
      </w:r>
      <w:r w:rsidR="00BC2788" w:rsidRPr="00BC2788">
        <w:t>′</w:t>
      </w:r>
      <w:r w:rsidR="001C7931" w:rsidRPr="00476C06">
        <w:t>.</w:t>
      </w:r>
      <w:r w:rsidR="003E5CC7" w:rsidRPr="00476C06">
        <w:rPr>
          <w:lang w:val="en-US"/>
        </w:rPr>
        <w:t>jvalue</w:t>
      </w:r>
      <w:r w:rsidR="001824C5" w:rsidRPr="00476C06">
        <w:t xml:space="preserve">, или </w:t>
      </w:r>
      <w:r w:rsidR="00CB2069">
        <w:rPr>
          <w:lang w:val="en-US"/>
        </w:rPr>
        <w:t>sβ</w:t>
      </w:r>
      <w:r w:rsidR="001824C5" w:rsidRPr="00476C06">
        <w:t xml:space="preserve"> ≠ </w:t>
      </w:r>
      <w:r w:rsidR="00CB2069">
        <w:rPr>
          <w:lang w:val="en-US"/>
        </w:rPr>
        <w:t>sβ</w:t>
      </w:r>
      <w:r w:rsidR="00BC2788" w:rsidRPr="00BC2788">
        <w:t>′</w:t>
      </w:r>
      <w:r w:rsidR="008A1B9D" w:rsidRPr="00476C06">
        <w:t>).</w:t>
      </w:r>
    </w:p>
    <w:p w14:paraId="5B5E5CDC" w14:textId="30504D15" w:rsidR="001824C5" w:rsidRPr="00476C06" w:rsidRDefault="007D1CEF" w:rsidP="00AE5680">
      <w:pPr>
        <w:pStyle w:val="MyText"/>
      </w:pPr>
      <w:r w:rsidRPr="00476C06">
        <w:t xml:space="preserve">Переход </w:t>
      </w:r>
      <w:r w:rsidR="00FE648E">
        <w:rPr>
          <w:lang w:val="en-US"/>
        </w:rPr>
        <w:t>tα</w:t>
      </w:r>
      <w:r w:rsidR="001824C5" w:rsidRPr="00476C06">
        <w:t xml:space="preserve"> </w:t>
      </w:r>
      <w:r w:rsidR="00D63F2A" w:rsidRPr="00476C06">
        <w:t>ловит</w:t>
      </w:r>
      <w:r w:rsidR="001824C5" w:rsidRPr="00476C06">
        <w:t xml:space="preserve"> джамп </w:t>
      </w:r>
      <w:r w:rsidR="00BC2788" w:rsidRPr="00476C06">
        <w:rPr>
          <w:lang w:val="en-US"/>
        </w:rPr>
        <w:t>v</w:t>
      </w:r>
      <w:r w:rsidR="00BC2788">
        <w:rPr>
          <w:lang w:val="en-US"/>
        </w:rPr>
        <w:t>α</w:t>
      </w:r>
      <w:r w:rsidR="001824C5" w:rsidRPr="00476C06">
        <w:t xml:space="preserve">, если </w:t>
      </w:r>
      <w:r w:rsidRPr="00476C06">
        <w:rPr>
          <w:lang w:val="en-US"/>
        </w:rPr>
        <w:t>o</w:t>
      </w:r>
      <w:r w:rsidR="00BC2788">
        <w:rPr>
          <w:lang w:val="en-US"/>
        </w:rPr>
        <w:t>α</w:t>
      </w:r>
      <w:r w:rsidR="001C7931" w:rsidRPr="00476C06">
        <w:t>.</w:t>
      </w:r>
      <w:r w:rsidR="003E5CC7" w:rsidRPr="00476C06">
        <w:rPr>
          <w:lang w:val="en-US"/>
        </w:rPr>
        <w:t>jvalue</w:t>
      </w:r>
      <w:r w:rsidR="001824C5" w:rsidRPr="00476C06">
        <w:t xml:space="preserve"> = </w:t>
      </w:r>
      <w:r w:rsidR="00BC2788" w:rsidRPr="00476C06">
        <w:rPr>
          <w:lang w:val="en-US"/>
        </w:rPr>
        <w:t>v</w:t>
      </w:r>
      <w:r w:rsidR="00BC2788">
        <w:rPr>
          <w:lang w:val="en-US"/>
        </w:rPr>
        <w:t>α</w:t>
      </w:r>
      <w:r w:rsidR="001824C5" w:rsidRPr="00476C06">
        <w:t>, и (</w:t>
      </w:r>
      <w:r w:rsidRPr="00476C06">
        <w:rPr>
          <w:lang w:val="en-US"/>
        </w:rPr>
        <w:t>o</w:t>
      </w:r>
      <w:r w:rsidR="00BC2788">
        <w:rPr>
          <w:lang w:val="en-US"/>
        </w:rPr>
        <w:t>α</w:t>
      </w:r>
      <w:r w:rsidR="001C7931" w:rsidRPr="00476C06">
        <w:t>.</w:t>
      </w:r>
      <w:r w:rsidR="003E5CC7" w:rsidRPr="00476C06">
        <w:rPr>
          <w:lang w:val="en-US"/>
        </w:rPr>
        <w:t>jvalue</w:t>
      </w:r>
      <w:r w:rsidR="001824C5" w:rsidRPr="00476C06">
        <w:t xml:space="preserve"> ≠ </w:t>
      </w:r>
      <w:r w:rsidRPr="00476C06">
        <w:rPr>
          <w:lang w:val="en-US"/>
        </w:rPr>
        <w:t>o</w:t>
      </w:r>
      <w:r w:rsidR="00BC2788">
        <w:rPr>
          <w:lang w:val="en-US"/>
        </w:rPr>
        <w:t>α</w:t>
      </w:r>
      <w:r w:rsidR="00BC2788" w:rsidRPr="00BC2788">
        <w:t>′</w:t>
      </w:r>
      <w:r w:rsidR="001C7931" w:rsidRPr="00476C06">
        <w:t>.</w:t>
      </w:r>
      <w:r w:rsidR="003E5CC7" w:rsidRPr="00476C06">
        <w:rPr>
          <w:lang w:val="en-US"/>
        </w:rPr>
        <w:t>jvalue</w:t>
      </w:r>
      <w:r w:rsidR="001824C5" w:rsidRPr="00476C06">
        <w:t xml:space="preserve">, или </w:t>
      </w:r>
      <w:r w:rsidR="00CB2069">
        <w:rPr>
          <w:lang w:val="en-US"/>
        </w:rPr>
        <w:t>sβ</w:t>
      </w:r>
      <w:r w:rsidR="001824C5" w:rsidRPr="00476C06">
        <w:t xml:space="preserve"> ≠ </w:t>
      </w:r>
      <w:r w:rsidR="00CB2069">
        <w:rPr>
          <w:lang w:val="en-US"/>
        </w:rPr>
        <w:t>sβ</w:t>
      </w:r>
      <w:r w:rsidR="00BC2788" w:rsidRPr="00BC2788">
        <w:t>′</w:t>
      </w:r>
      <w:r w:rsidR="001824C5" w:rsidRPr="00476C06">
        <w:t>).</w:t>
      </w:r>
    </w:p>
    <w:p w14:paraId="0049557B" w14:textId="21F1BC20" w:rsidR="001824C5" w:rsidRPr="00F61F6C" w:rsidRDefault="001824C5" w:rsidP="00476C06">
      <w:pPr>
        <w:pStyle w:val="1"/>
      </w:pPr>
      <w:r w:rsidRPr="00F61F6C">
        <w:t>С</w:t>
      </w:r>
      <w:r w:rsidR="00476C06">
        <w:t xml:space="preserve">истемы типа </w:t>
      </w:r>
      <w:r w:rsidR="00476C06">
        <w:rPr>
          <w:lang w:val="en-US"/>
        </w:rPr>
        <w:t>coio</w:t>
      </w:r>
      <w:r w:rsidR="00476C06" w:rsidRPr="00476C06">
        <w:t xml:space="preserve"> </w:t>
      </w:r>
      <w:r w:rsidRPr="00F61F6C">
        <w:t>с типизированными джампами</w:t>
      </w:r>
    </w:p>
    <w:p w14:paraId="64C35D8D" w14:textId="0DE7CF13" w:rsidR="00476C06" w:rsidRDefault="00476C06" w:rsidP="00AE5680">
      <w:pPr>
        <w:pStyle w:val="MyText"/>
      </w:pPr>
      <w:r w:rsidRPr="00F61F6C">
        <w:t>С</w:t>
      </w:r>
      <w:r>
        <w:t xml:space="preserve">истемы типа </w:t>
      </w:r>
      <w:r>
        <w:rPr>
          <w:lang w:val="en-US"/>
        </w:rPr>
        <w:t>coio</w:t>
      </w:r>
      <w:r w:rsidRPr="00F61F6C">
        <w:t xml:space="preserve"> с </w:t>
      </w:r>
      <w:r>
        <w:t>типизированными джампами</w:t>
      </w:r>
      <w:r w:rsidRPr="007754F3">
        <w:t xml:space="preserve"> </w:t>
      </w:r>
      <w:r>
        <w:t xml:space="preserve">(далее системы типа </w:t>
      </w:r>
      <w:r>
        <w:rPr>
          <w:lang w:val="en-US"/>
        </w:rPr>
        <w:t>coio</w:t>
      </w:r>
      <w:r w:rsidRPr="007754F3">
        <w:t>+</w:t>
      </w:r>
      <w:r>
        <w:rPr>
          <w:lang w:val="en-US"/>
        </w:rPr>
        <w:t>tj</w:t>
      </w:r>
      <w:r>
        <w:t>)</w:t>
      </w:r>
      <w:r w:rsidRPr="00F61F6C">
        <w:t xml:space="preserve"> – это </w:t>
      </w:r>
      <w:r>
        <w:t xml:space="preserve">вид систем типа </w:t>
      </w:r>
      <w:r>
        <w:rPr>
          <w:lang w:val="en-US"/>
        </w:rPr>
        <w:t>coio</w:t>
      </w:r>
      <w:r w:rsidRPr="007754F3">
        <w:t>+</w:t>
      </w:r>
      <w:r>
        <w:rPr>
          <w:lang w:val="en-US"/>
        </w:rPr>
        <w:t>j</w:t>
      </w:r>
      <w:r>
        <w:t xml:space="preserve">, в которых </w:t>
      </w:r>
      <w:r w:rsidR="00D87AD9">
        <w:t>джампы</w:t>
      </w:r>
      <w:r>
        <w:t xml:space="preserve"> могут иметь тип.</w:t>
      </w:r>
    </w:p>
    <w:p w14:paraId="5A5D331F" w14:textId="3A73316A" w:rsidR="006B5C9E" w:rsidRPr="00F61F6C" w:rsidRDefault="006B5C9E" w:rsidP="00AE5680">
      <w:pPr>
        <w:pStyle w:val="MyText"/>
      </w:pPr>
      <w:r w:rsidRPr="00F61F6C">
        <w:t>С</w:t>
      </w:r>
      <w:r w:rsidR="00476C06">
        <w:t xml:space="preserve">истема типа </w:t>
      </w:r>
      <w:r w:rsidR="00476C06">
        <w:rPr>
          <w:lang w:val="en-US"/>
        </w:rPr>
        <w:t>coio</w:t>
      </w:r>
      <w:r w:rsidR="00476C06" w:rsidRPr="007754F3">
        <w:t>+</w:t>
      </w:r>
      <w:r w:rsidR="00476C06">
        <w:rPr>
          <w:lang w:val="en-US"/>
        </w:rPr>
        <w:t>tj</w:t>
      </w:r>
      <w:r w:rsidRPr="00F61F6C">
        <w:t xml:space="preserve"> – это </w:t>
      </w:r>
      <w:r w:rsidR="00476C06">
        <w:t xml:space="preserve">система типа </w:t>
      </w:r>
      <w:r w:rsidR="00476C06">
        <w:rPr>
          <w:lang w:val="en-US"/>
        </w:rPr>
        <w:t>coio</w:t>
      </w:r>
      <w:r w:rsidR="00476C06" w:rsidRPr="007754F3">
        <w:t>+</w:t>
      </w:r>
      <w:r w:rsidR="00476C06">
        <w:rPr>
          <w:lang w:val="en-US"/>
        </w:rPr>
        <w:t>j</w:t>
      </w:r>
      <w:r w:rsidRPr="00F61F6C">
        <w:t xml:space="preserve">, где </w:t>
      </w:r>
    </w:p>
    <w:p w14:paraId="26F75675" w14:textId="7BDC8B21" w:rsidR="006B5C9E" w:rsidRPr="00F61F6C" w:rsidRDefault="006B5C9E" w:rsidP="00C01289">
      <w:pPr>
        <w:pStyle w:val="MyText"/>
        <w:numPr>
          <w:ilvl w:val="0"/>
          <w:numId w:val="45"/>
        </w:numPr>
      </w:pPr>
      <w:r w:rsidRPr="00F61F6C">
        <w:rPr>
          <w:lang w:val="en-US"/>
        </w:rPr>
        <w:t>jtype</w:t>
      </w:r>
      <w:r w:rsidRPr="00F61F6C">
        <w:t xml:space="preserve"> </w:t>
      </w:r>
      <w:r w:rsidRPr="00F61F6C">
        <w:rPr>
          <w:rFonts w:ascii="Cambria Math" w:hAnsi="Cambria Math" w:cs="Cambria Math"/>
        </w:rPr>
        <w:t>∈</w:t>
      </w:r>
      <w:r w:rsidRPr="00F61F6C">
        <w:t xml:space="preserve"> </w:t>
      </w:r>
      <w:r w:rsidR="00BC2788" w:rsidRPr="00F61F6C">
        <w:rPr>
          <w:lang w:val="en-US"/>
        </w:rPr>
        <w:t>C</w:t>
      </w:r>
      <w:r w:rsidR="00BC2788">
        <w:rPr>
          <w:lang w:val="en-US"/>
        </w:rPr>
        <w:t>α</w:t>
      </w:r>
      <w:r w:rsidR="00DB61E0" w:rsidRPr="00F61F6C">
        <w:t xml:space="preserve"> – </w:t>
      </w:r>
      <w:r w:rsidR="00BC2788">
        <w:t>компонент</w:t>
      </w:r>
      <w:r w:rsidR="00DB61E0" w:rsidRPr="00F61F6C">
        <w:t xml:space="preserve"> тип</w:t>
      </w:r>
      <w:r w:rsidR="00C01289">
        <w:t>а</w:t>
      </w:r>
      <w:r w:rsidR="00DB61E0" w:rsidRPr="00F61F6C">
        <w:t xml:space="preserve"> джамп</w:t>
      </w:r>
      <w:r w:rsidR="00C01289">
        <w:t>а</w:t>
      </w:r>
      <w:r w:rsidR="00916D23" w:rsidRPr="00916D23">
        <w:t>;</w:t>
      </w:r>
    </w:p>
    <w:p w14:paraId="546BF27E" w14:textId="3FE39420" w:rsidR="00163EB2" w:rsidRPr="00F61F6C" w:rsidRDefault="004451C1" w:rsidP="00C01289">
      <w:pPr>
        <w:pStyle w:val="MyText"/>
        <w:numPr>
          <w:ilvl w:val="0"/>
          <w:numId w:val="45"/>
        </w:numPr>
      </w:pPr>
      <w:r>
        <w:rPr>
          <w:lang w:val="en-US"/>
        </w:rPr>
        <w:t>oα</w:t>
      </w:r>
      <w:r w:rsidR="001C7931" w:rsidRPr="00F61F6C">
        <w:t>.</w:t>
      </w:r>
      <w:r w:rsidR="00163EB2" w:rsidRPr="00F61F6C">
        <w:rPr>
          <w:lang w:val="en-US"/>
        </w:rPr>
        <w:t>jtype</w:t>
      </w:r>
      <w:r w:rsidR="00163EB2" w:rsidRPr="00F61F6C">
        <w:t xml:space="preserve"> – тип джампа</w:t>
      </w:r>
      <w:r w:rsidR="006F6A05" w:rsidRPr="00F61F6C">
        <w:t>.</w:t>
      </w:r>
      <w:r w:rsidR="00163EB2" w:rsidRPr="00F61F6C">
        <w:t xml:space="preserve"> </w:t>
      </w:r>
    </w:p>
    <w:p w14:paraId="63CCC153" w14:textId="0C8A51F5" w:rsidR="00255631" w:rsidRDefault="00255631" w:rsidP="00AE5680">
      <w:pPr>
        <w:pStyle w:val="MyText"/>
      </w:pPr>
      <w:r>
        <w:t xml:space="preserve">Пусть состояние </w:t>
      </w:r>
      <w:r>
        <w:rPr>
          <w:lang w:val="en-US"/>
        </w:rPr>
        <w:t>sα</w:t>
      </w:r>
      <w:r w:rsidRPr="00943D34">
        <w:t xml:space="preserve"> </w:t>
      </w:r>
      <w:r>
        <w:t xml:space="preserve">имеет вид </w:t>
      </w:r>
      <w:r w:rsidRPr="00C01289">
        <w:t>(</w:t>
      </w:r>
      <w:r>
        <w:rPr>
          <w:lang w:val="en-US"/>
        </w:rPr>
        <w:t>sβ</w:t>
      </w:r>
      <w:r w:rsidRPr="00C01289">
        <w:t xml:space="preserve">, </w:t>
      </w:r>
      <w:r>
        <w:rPr>
          <w:lang w:val="en-US"/>
        </w:rPr>
        <w:t>oα</w:t>
      </w:r>
      <w:r w:rsidRPr="00C01289">
        <w:t>)</w:t>
      </w:r>
      <w:r>
        <w:t>.</w:t>
      </w:r>
    </w:p>
    <w:p w14:paraId="4527B18D" w14:textId="5773CC3C" w:rsidR="00502AF1" w:rsidRPr="00C01289" w:rsidRDefault="002C28C9" w:rsidP="00AE5680">
      <w:pPr>
        <w:pStyle w:val="MyText"/>
      </w:pPr>
      <w:r w:rsidRPr="00C01289">
        <w:t xml:space="preserve">Система </w:t>
      </w:r>
      <w:r w:rsidR="009D6E97">
        <w:rPr>
          <w:lang w:val="en-US"/>
        </w:rPr>
        <w:t>sγ</w:t>
      </w:r>
      <w:r w:rsidR="00502AF1" w:rsidRPr="00C01289">
        <w:t xml:space="preserve"> возвращает (порождает) джамп </w:t>
      </w:r>
      <w:r w:rsidR="00775D00" w:rsidRPr="00C01289">
        <w:t xml:space="preserve">в состоянии </w:t>
      </w:r>
      <w:r w:rsidR="00255631">
        <w:rPr>
          <w:lang w:val="en-US"/>
        </w:rPr>
        <w:t>sα</w:t>
      </w:r>
      <w:r w:rsidR="00502AF1" w:rsidRPr="00C01289">
        <w:t xml:space="preserve">, если </w:t>
      </w:r>
      <w:r w:rsidR="004451C1">
        <w:rPr>
          <w:lang w:val="en-US"/>
        </w:rPr>
        <w:t>oα</w:t>
      </w:r>
      <w:r w:rsidR="001C7931" w:rsidRPr="00C01289">
        <w:t>.</w:t>
      </w:r>
      <w:r w:rsidR="00502AF1" w:rsidRPr="00C01289">
        <w:rPr>
          <w:lang w:val="en-US"/>
        </w:rPr>
        <w:t>jvalue</w:t>
      </w:r>
      <w:r w:rsidR="00502AF1" w:rsidRPr="00C01289">
        <w:t xml:space="preserve"> ≠ </w:t>
      </w:r>
      <w:r w:rsidR="002A353A">
        <w:rPr>
          <w:lang w:val="en-US"/>
        </w:rPr>
        <w:t>vβ</w:t>
      </w:r>
      <w:commentRangeStart w:id="15"/>
      <w:r w:rsidR="00D97A0F" w:rsidRPr="00C01289">
        <w:t>,</w:t>
      </w:r>
      <w:commentRangeEnd w:id="15"/>
      <w:r w:rsidR="00734388">
        <w:rPr>
          <w:rStyle w:val="a8"/>
          <w:rFonts w:cstheme="minorBidi"/>
        </w:rPr>
        <w:commentReference w:id="15"/>
      </w:r>
      <w:r w:rsidR="00D97A0F" w:rsidRPr="00C01289">
        <w:t xml:space="preserve"> или </w:t>
      </w:r>
      <w:r w:rsidR="004451C1">
        <w:rPr>
          <w:lang w:val="en-US"/>
        </w:rPr>
        <w:t>oα</w:t>
      </w:r>
      <w:r w:rsidR="001C7931" w:rsidRPr="00C01289">
        <w:t>.</w:t>
      </w:r>
      <w:r w:rsidR="00D97A0F" w:rsidRPr="00C01289">
        <w:rPr>
          <w:lang w:val="en-US"/>
        </w:rPr>
        <w:t>jtype</w:t>
      </w:r>
      <w:r w:rsidR="00D97A0F" w:rsidRPr="00C01289">
        <w:t xml:space="preserve"> ≠ </w:t>
      </w:r>
      <w:r w:rsidR="002A353A">
        <w:rPr>
          <w:lang w:val="en-US"/>
        </w:rPr>
        <w:t>vβ</w:t>
      </w:r>
      <w:r w:rsidR="006F1F1E" w:rsidRPr="00C01289">
        <w:t>.</w:t>
      </w:r>
    </w:p>
    <w:p w14:paraId="1ED33B54" w14:textId="134DE341" w:rsidR="00502AF1" w:rsidRPr="00C01289" w:rsidRDefault="002C28C9" w:rsidP="00AE5680">
      <w:pPr>
        <w:pStyle w:val="MyText"/>
      </w:pPr>
      <w:r w:rsidRPr="00C01289">
        <w:t xml:space="preserve">Система </w:t>
      </w:r>
      <w:r w:rsidR="009D6E97">
        <w:rPr>
          <w:lang w:val="en-US"/>
        </w:rPr>
        <w:t>sγ</w:t>
      </w:r>
      <w:r w:rsidR="00502AF1" w:rsidRPr="00C01289">
        <w:t xml:space="preserve"> не возвращает (порождает) джампа </w:t>
      </w:r>
      <w:r w:rsidR="00775D00" w:rsidRPr="00C01289">
        <w:t xml:space="preserve">в состоянии </w:t>
      </w:r>
      <w:r w:rsidR="00255631">
        <w:rPr>
          <w:lang w:val="en-US"/>
        </w:rPr>
        <w:t>sα</w:t>
      </w:r>
      <w:r w:rsidR="00502AF1" w:rsidRPr="00C01289">
        <w:t xml:space="preserve">, если </w:t>
      </w:r>
      <w:r w:rsidR="004451C1">
        <w:rPr>
          <w:lang w:val="en-US"/>
        </w:rPr>
        <w:t>oα</w:t>
      </w:r>
      <w:r w:rsidR="001C7931" w:rsidRPr="00C01289">
        <w:t>.</w:t>
      </w:r>
      <w:r w:rsidR="00502AF1" w:rsidRPr="00C01289">
        <w:rPr>
          <w:lang w:val="en-US"/>
        </w:rPr>
        <w:t>jvalue</w:t>
      </w:r>
      <w:r w:rsidR="00502AF1" w:rsidRPr="00C01289">
        <w:t xml:space="preserve"> = </w:t>
      </w:r>
      <w:r w:rsidR="002A353A">
        <w:rPr>
          <w:lang w:val="en-US"/>
        </w:rPr>
        <w:t>vβ</w:t>
      </w:r>
      <w:r w:rsidR="00D97A0F" w:rsidRPr="00C01289">
        <w:t xml:space="preserve">, или </w:t>
      </w:r>
      <w:r w:rsidR="004451C1">
        <w:rPr>
          <w:lang w:val="en-US"/>
        </w:rPr>
        <w:t>oα</w:t>
      </w:r>
      <w:r w:rsidR="001C7931" w:rsidRPr="00C01289">
        <w:t>.</w:t>
      </w:r>
      <w:r w:rsidR="00D97A0F" w:rsidRPr="00C01289">
        <w:rPr>
          <w:lang w:val="en-US"/>
        </w:rPr>
        <w:t>jtype</w:t>
      </w:r>
      <w:r w:rsidR="00D97A0F" w:rsidRPr="00C01289">
        <w:t xml:space="preserve"> = </w:t>
      </w:r>
      <w:r w:rsidR="002A353A">
        <w:rPr>
          <w:lang w:val="en-US"/>
        </w:rPr>
        <w:t>vβ</w:t>
      </w:r>
      <w:r w:rsidR="006F1F1E" w:rsidRPr="00C01289">
        <w:t>.</w:t>
      </w:r>
    </w:p>
    <w:p w14:paraId="14DD04DD" w14:textId="40D0FB18" w:rsidR="00845C91" w:rsidRPr="00C01289" w:rsidRDefault="002C28C9" w:rsidP="00AE5680">
      <w:pPr>
        <w:pStyle w:val="MyText"/>
      </w:pPr>
      <w:r w:rsidRPr="00C01289">
        <w:t xml:space="preserve">Система </w:t>
      </w:r>
      <w:r w:rsidR="009D6E97">
        <w:rPr>
          <w:lang w:val="en-US"/>
        </w:rPr>
        <w:t>sγ</w:t>
      </w:r>
      <w:r w:rsidR="00845C91" w:rsidRPr="00C01289">
        <w:t xml:space="preserve"> возвращает (порождает) безтиповый джамп </w:t>
      </w:r>
      <w:r w:rsidR="00775D00" w:rsidRPr="00C01289">
        <w:t xml:space="preserve">в состоянии </w:t>
      </w:r>
      <w:r w:rsidR="00255631">
        <w:rPr>
          <w:lang w:val="en-US"/>
        </w:rPr>
        <w:t>sα</w:t>
      </w:r>
      <w:r w:rsidR="00845C91" w:rsidRPr="00C01289">
        <w:t xml:space="preserve">, если </w:t>
      </w:r>
      <w:r w:rsidR="004451C1">
        <w:rPr>
          <w:lang w:val="en-US"/>
        </w:rPr>
        <w:t>oα</w:t>
      </w:r>
      <w:r w:rsidR="001C7931" w:rsidRPr="00C01289">
        <w:t>.</w:t>
      </w:r>
      <w:r w:rsidR="00845C91" w:rsidRPr="00C01289">
        <w:rPr>
          <w:lang w:val="en-US"/>
        </w:rPr>
        <w:t>jvalue</w:t>
      </w:r>
      <w:r w:rsidR="00845C91" w:rsidRPr="00C01289">
        <w:t xml:space="preserve"> ≠ </w:t>
      </w:r>
      <w:r w:rsidR="002A353A">
        <w:rPr>
          <w:lang w:val="en-US"/>
        </w:rPr>
        <w:t>vβ</w:t>
      </w:r>
      <w:r w:rsidR="00845C91" w:rsidRPr="00C01289">
        <w:t xml:space="preserve">, и </w:t>
      </w:r>
      <w:r w:rsidR="004451C1">
        <w:rPr>
          <w:lang w:val="en-US"/>
        </w:rPr>
        <w:t>oα</w:t>
      </w:r>
      <w:r w:rsidR="001C7931" w:rsidRPr="00C01289">
        <w:t>.</w:t>
      </w:r>
      <w:r w:rsidR="00845C91" w:rsidRPr="00C01289">
        <w:rPr>
          <w:lang w:val="en-US"/>
        </w:rPr>
        <w:t>jtype</w:t>
      </w:r>
      <w:r w:rsidR="00845C91" w:rsidRPr="00C01289">
        <w:t xml:space="preserve"> = </w:t>
      </w:r>
      <w:r w:rsidR="002A353A">
        <w:rPr>
          <w:lang w:val="en-US"/>
        </w:rPr>
        <w:t>vβ</w:t>
      </w:r>
      <w:r w:rsidR="006F1F1E" w:rsidRPr="00C01289">
        <w:t>.</w:t>
      </w:r>
    </w:p>
    <w:p w14:paraId="7E1052CC" w14:textId="416B6938" w:rsidR="00845C91" w:rsidRPr="00C01289" w:rsidRDefault="002C28C9" w:rsidP="00AE5680">
      <w:pPr>
        <w:pStyle w:val="MyText"/>
      </w:pPr>
      <w:r w:rsidRPr="00C01289">
        <w:t xml:space="preserve">Система </w:t>
      </w:r>
      <w:r w:rsidR="009D6E97">
        <w:rPr>
          <w:lang w:val="en-US"/>
        </w:rPr>
        <w:t>sγ</w:t>
      </w:r>
      <w:r w:rsidR="00845C91" w:rsidRPr="00C01289">
        <w:t xml:space="preserve"> возвращает (порождает) типизированный джамп </w:t>
      </w:r>
      <w:r w:rsidR="00775D00" w:rsidRPr="00C01289">
        <w:t xml:space="preserve">в состоянии </w:t>
      </w:r>
      <w:r w:rsidR="00255631">
        <w:rPr>
          <w:lang w:val="en-US"/>
        </w:rPr>
        <w:t>sα</w:t>
      </w:r>
      <w:r w:rsidR="00845C91" w:rsidRPr="00C01289">
        <w:t xml:space="preserve">, если </w:t>
      </w:r>
      <w:r w:rsidR="004451C1">
        <w:rPr>
          <w:lang w:val="en-US"/>
        </w:rPr>
        <w:t>oα</w:t>
      </w:r>
      <w:r w:rsidR="001C7931" w:rsidRPr="00C01289">
        <w:t>.</w:t>
      </w:r>
      <w:r w:rsidR="00845C91" w:rsidRPr="00C01289">
        <w:rPr>
          <w:lang w:val="en-US"/>
        </w:rPr>
        <w:t>jtype</w:t>
      </w:r>
      <w:r w:rsidR="00845C91" w:rsidRPr="00C01289">
        <w:t xml:space="preserve"> ≠ </w:t>
      </w:r>
      <w:r w:rsidR="002A353A">
        <w:rPr>
          <w:lang w:val="en-US"/>
        </w:rPr>
        <w:t>vβ</w:t>
      </w:r>
      <w:r w:rsidR="006F1F1E" w:rsidRPr="00C01289">
        <w:t>.</w:t>
      </w:r>
    </w:p>
    <w:p w14:paraId="53454502" w14:textId="06B91E73" w:rsidR="00845C91" w:rsidRPr="00C01289" w:rsidRDefault="002C28C9" w:rsidP="00AE5680">
      <w:pPr>
        <w:pStyle w:val="MyText"/>
      </w:pPr>
      <w:r w:rsidRPr="00C01289">
        <w:lastRenderedPageBreak/>
        <w:t xml:space="preserve">Система </w:t>
      </w:r>
      <w:r w:rsidR="009D6E97">
        <w:rPr>
          <w:lang w:val="en-US"/>
        </w:rPr>
        <w:t>sγ</w:t>
      </w:r>
      <w:r w:rsidR="00845C91" w:rsidRPr="00C01289">
        <w:t xml:space="preserve"> возвращает (порождает) типизированный неопределенный джамп </w:t>
      </w:r>
      <w:r w:rsidR="00775D00" w:rsidRPr="00C01289">
        <w:t xml:space="preserve">в состоянии </w:t>
      </w:r>
      <w:r w:rsidR="00255631">
        <w:rPr>
          <w:lang w:val="en-US"/>
        </w:rPr>
        <w:t>sα</w:t>
      </w:r>
      <w:r w:rsidR="00845C91" w:rsidRPr="00C01289">
        <w:t xml:space="preserve">, если </w:t>
      </w:r>
      <w:r w:rsidR="004451C1">
        <w:rPr>
          <w:lang w:val="en-US"/>
        </w:rPr>
        <w:t>oα</w:t>
      </w:r>
      <w:r w:rsidR="001C7931" w:rsidRPr="00C01289">
        <w:t>.</w:t>
      </w:r>
      <w:r w:rsidR="00845C91" w:rsidRPr="00C01289">
        <w:rPr>
          <w:lang w:val="en-US"/>
        </w:rPr>
        <w:t>jvalue</w:t>
      </w:r>
      <w:r w:rsidR="00845C91" w:rsidRPr="00C01289">
        <w:t xml:space="preserve"> = </w:t>
      </w:r>
      <w:r w:rsidR="002A353A">
        <w:rPr>
          <w:lang w:val="en-US"/>
        </w:rPr>
        <w:t>vβ</w:t>
      </w:r>
      <w:r w:rsidR="00845C91" w:rsidRPr="00C01289">
        <w:t xml:space="preserve">, и </w:t>
      </w:r>
      <w:r w:rsidR="004451C1">
        <w:rPr>
          <w:lang w:val="en-US"/>
        </w:rPr>
        <w:t>oα</w:t>
      </w:r>
      <w:r w:rsidR="001C7931" w:rsidRPr="00C01289">
        <w:t>.</w:t>
      </w:r>
      <w:r w:rsidR="00845C91" w:rsidRPr="00C01289">
        <w:rPr>
          <w:lang w:val="en-US"/>
        </w:rPr>
        <w:t>jtype</w:t>
      </w:r>
      <w:r w:rsidR="00845C91" w:rsidRPr="00C01289">
        <w:t xml:space="preserve"> ≠ </w:t>
      </w:r>
      <w:r w:rsidR="002A353A">
        <w:rPr>
          <w:lang w:val="en-US"/>
        </w:rPr>
        <w:t>vβ</w:t>
      </w:r>
      <w:r w:rsidR="006F1F1E" w:rsidRPr="00C01289">
        <w:t>.</w:t>
      </w:r>
    </w:p>
    <w:p w14:paraId="6D2A03C3" w14:textId="4BBAF43F" w:rsidR="00590F21" w:rsidRPr="00590F21" w:rsidRDefault="00590F21" w:rsidP="00AE5680">
      <w:pPr>
        <w:pStyle w:val="MyText"/>
      </w:pPr>
      <w:r>
        <w:t xml:space="preserve">Пусть </w:t>
      </w:r>
      <w:r>
        <w:rPr>
          <w:lang w:val="en-US"/>
        </w:rPr>
        <w:t>tα</w:t>
      </w:r>
      <w:r w:rsidRPr="00590F21">
        <w:t xml:space="preserve"> </w:t>
      </w:r>
      <w:r w:rsidRPr="00590F21">
        <w:rPr>
          <w:rFonts w:ascii="Cambria Math" w:hAnsi="Cambria Math" w:cs="Cambria Math"/>
        </w:rPr>
        <w:t>∈</w:t>
      </w:r>
      <w:r w:rsidRPr="00590F21">
        <w:t xml:space="preserve"> </w:t>
      </w:r>
      <w:r>
        <w:rPr>
          <w:lang w:val="en-US"/>
        </w:rPr>
        <w:t>Vα</w:t>
      </w:r>
      <w:r w:rsidRPr="00590F21">
        <w:t xml:space="preserve">. </w:t>
      </w:r>
    </w:p>
    <w:p w14:paraId="237542F5" w14:textId="7972EA9E" w:rsidR="00845C91" w:rsidRPr="00C01289" w:rsidRDefault="002C28C9" w:rsidP="00AE5680">
      <w:pPr>
        <w:pStyle w:val="MyText"/>
      </w:pPr>
      <w:r w:rsidRPr="00C01289">
        <w:t xml:space="preserve">Система </w:t>
      </w:r>
      <w:r w:rsidR="009D6E97">
        <w:rPr>
          <w:lang w:val="en-US"/>
        </w:rPr>
        <w:t>sγ</w:t>
      </w:r>
      <w:r w:rsidR="00845C91" w:rsidRPr="00C01289">
        <w:t xml:space="preserve"> возвращает (порождает) неопределенный джамп типа </w:t>
      </w:r>
      <w:r w:rsidR="00845C91" w:rsidRPr="00C01289">
        <w:rPr>
          <w:lang w:val="en-US"/>
        </w:rPr>
        <w:t>t</w:t>
      </w:r>
      <w:r w:rsidR="00590F21">
        <w:rPr>
          <w:lang w:val="en-US"/>
        </w:rPr>
        <w:t>α</w:t>
      </w:r>
      <w:r w:rsidR="00845C91" w:rsidRPr="00C01289">
        <w:t xml:space="preserve"> </w:t>
      </w:r>
      <w:r w:rsidR="00775D00" w:rsidRPr="00C01289">
        <w:t xml:space="preserve">в состоянии </w:t>
      </w:r>
      <w:r w:rsidR="00255631">
        <w:rPr>
          <w:lang w:val="en-US"/>
        </w:rPr>
        <w:t>sα</w:t>
      </w:r>
      <w:r w:rsidR="00845C91" w:rsidRPr="00C01289">
        <w:t xml:space="preserve">, если </w:t>
      </w:r>
      <w:r w:rsidR="004451C1">
        <w:rPr>
          <w:lang w:val="en-US"/>
        </w:rPr>
        <w:t>oα</w:t>
      </w:r>
      <w:r w:rsidR="001C7931" w:rsidRPr="00C01289">
        <w:t>.</w:t>
      </w:r>
      <w:r w:rsidR="00845C91" w:rsidRPr="00C01289">
        <w:rPr>
          <w:lang w:val="en-US"/>
        </w:rPr>
        <w:t>jvalue</w:t>
      </w:r>
      <w:r w:rsidR="00845C91" w:rsidRPr="00C01289">
        <w:t xml:space="preserve"> = </w:t>
      </w:r>
      <w:r w:rsidR="002A353A">
        <w:rPr>
          <w:lang w:val="en-US"/>
        </w:rPr>
        <w:t>vβ</w:t>
      </w:r>
      <w:r w:rsidR="00845C91" w:rsidRPr="00C01289">
        <w:t xml:space="preserve">, и </w:t>
      </w:r>
      <w:r w:rsidR="004451C1">
        <w:rPr>
          <w:lang w:val="en-US"/>
        </w:rPr>
        <w:t>oα</w:t>
      </w:r>
      <w:r w:rsidR="001C7931" w:rsidRPr="00C01289">
        <w:t>.</w:t>
      </w:r>
      <w:r w:rsidR="00845C91" w:rsidRPr="00C01289">
        <w:rPr>
          <w:lang w:val="en-US"/>
        </w:rPr>
        <w:t>jtype</w:t>
      </w:r>
      <w:r w:rsidR="00845C91" w:rsidRPr="00C01289">
        <w:t xml:space="preserve"> = </w:t>
      </w:r>
      <w:r w:rsidR="00845C91" w:rsidRPr="00C01289">
        <w:rPr>
          <w:lang w:val="en-US"/>
        </w:rPr>
        <w:t>t</w:t>
      </w:r>
      <w:r w:rsidR="00590F21">
        <w:rPr>
          <w:lang w:val="en-US"/>
        </w:rPr>
        <w:t>α</w:t>
      </w:r>
      <w:r w:rsidR="006F1F1E" w:rsidRPr="00C01289">
        <w:t>.</w:t>
      </w:r>
    </w:p>
    <w:p w14:paraId="649673B0" w14:textId="377BD526" w:rsidR="00845C91" w:rsidRPr="00C01289" w:rsidRDefault="002C28C9" w:rsidP="00AE5680">
      <w:pPr>
        <w:pStyle w:val="MyText"/>
      </w:pPr>
      <w:r w:rsidRPr="00C01289">
        <w:t xml:space="preserve">Система </w:t>
      </w:r>
      <w:r w:rsidR="009D6E97">
        <w:rPr>
          <w:lang w:val="en-US"/>
        </w:rPr>
        <w:t>sγ</w:t>
      </w:r>
      <w:r w:rsidR="00845C91" w:rsidRPr="00C01289">
        <w:t xml:space="preserve"> возвращает (порождает) джамп </w:t>
      </w:r>
      <w:r w:rsidR="00177EBF">
        <w:rPr>
          <w:lang w:val="en-US"/>
        </w:rPr>
        <w:t>vα</w:t>
      </w:r>
      <w:r w:rsidR="00845C91" w:rsidRPr="00C01289">
        <w:t xml:space="preserve"> типа </w:t>
      </w:r>
      <w:r w:rsidR="00845C91" w:rsidRPr="00C01289">
        <w:rPr>
          <w:lang w:val="en-US"/>
        </w:rPr>
        <w:t>t</w:t>
      </w:r>
      <w:r w:rsidR="00590F21">
        <w:rPr>
          <w:lang w:val="en-US"/>
        </w:rPr>
        <w:t>α</w:t>
      </w:r>
      <w:r w:rsidR="00845C91" w:rsidRPr="00C01289">
        <w:t xml:space="preserve"> </w:t>
      </w:r>
      <w:r w:rsidR="00775D00" w:rsidRPr="00C01289">
        <w:t xml:space="preserve">в состоянии </w:t>
      </w:r>
      <w:r w:rsidR="00255631">
        <w:rPr>
          <w:lang w:val="en-US"/>
        </w:rPr>
        <w:t>sα</w:t>
      </w:r>
      <w:r w:rsidR="00845C91" w:rsidRPr="00C01289">
        <w:t xml:space="preserve">, если </w:t>
      </w:r>
      <w:r w:rsidR="004451C1">
        <w:rPr>
          <w:lang w:val="en-US"/>
        </w:rPr>
        <w:t>oα</w:t>
      </w:r>
      <w:r w:rsidR="001C7931" w:rsidRPr="00C01289">
        <w:t>.</w:t>
      </w:r>
      <w:r w:rsidR="00845C91" w:rsidRPr="00C01289">
        <w:rPr>
          <w:lang w:val="en-US"/>
        </w:rPr>
        <w:t>jvalue</w:t>
      </w:r>
      <w:r w:rsidR="00845C91" w:rsidRPr="00C01289">
        <w:t xml:space="preserve"> = </w:t>
      </w:r>
      <w:r w:rsidR="00177EBF">
        <w:rPr>
          <w:lang w:val="en-US"/>
        </w:rPr>
        <w:t>vα</w:t>
      </w:r>
      <w:r w:rsidR="00845C91" w:rsidRPr="00C01289">
        <w:t xml:space="preserve"> ≠ </w:t>
      </w:r>
      <w:r w:rsidR="002A353A">
        <w:rPr>
          <w:lang w:val="en-US"/>
        </w:rPr>
        <w:t>vβ</w:t>
      </w:r>
      <w:r w:rsidR="00845C91" w:rsidRPr="00C01289">
        <w:t xml:space="preserve">, и </w:t>
      </w:r>
      <w:r w:rsidR="004451C1">
        <w:rPr>
          <w:lang w:val="en-US"/>
        </w:rPr>
        <w:t>oα</w:t>
      </w:r>
      <w:r w:rsidR="001C7931" w:rsidRPr="00C01289">
        <w:t>.</w:t>
      </w:r>
      <w:r w:rsidR="00845C91" w:rsidRPr="00C01289">
        <w:rPr>
          <w:lang w:val="en-US"/>
        </w:rPr>
        <w:t>jtype</w:t>
      </w:r>
      <w:r w:rsidR="00845C91" w:rsidRPr="00C01289">
        <w:t xml:space="preserve"> = </w:t>
      </w:r>
      <w:r w:rsidR="00845C91" w:rsidRPr="00C01289">
        <w:rPr>
          <w:lang w:val="en-US"/>
        </w:rPr>
        <w:t>t</w:t>
      </w:r>
      <w:r w:rsidR="00590F21">
        <w:rPr>
          <w:lang w:val="en-US"/>
        </w:rPr>
        <w:t>α</w:t>
      </w:r>
      <w:r w:rsidR="006F1F1E" w:rsidRPr="00C01289">
        <w:t>.</w:t>
      </w:r>
    </w:p>
    <w:p w14:paraId="7AE11A19" w14:textId="6D6F1F2C" w:rsidR="00845C91" w:rsidRDefault="002C28C9" w:rsidP="00AE5680">
      <w:pPr>
        <w:pStyle w:val="MyText"/>
      </w:pPr>
      <w:r w:rsidRPr="00C01289">
        <w:t xml:space="preserve">Система </w:t>
      </w:r>
      <w:r w:rsidR="009D6E97">
        <w:rPr>
          <w:lang w:val="en-US"/>
        </w:rPr>
        <w:t>sγ</w:t>
      </w:r>
      <w:r w:rsidR="00845C91" w:rsidRPr="00C01289">
        <w:t xml:space="preserve"> возвращает (порождает) безтиповый джамп </w:t>
      </w:r>
      <w:r w:rsidR="00845C91" w:rsidRPr="00C01289">
        <w:rPr>
          <w:lang w:val="en-US"/>
        </w:rPr>
        <w:t>v</w:t>
      </w:r>
      <w:r w:rsidR="00590F21">
        <w:rPr>
          <w:lang w:val="en-US"/>
        </w:rPr>
        <w:t>α</w:t>
      </w:r>
      <w:r w:rsidR="00845C91" w:rsidRPr="00C01289">
        <w:t xml:space="preserve"> </w:t>
      </w:r>
      <w:r w:rsidR="00775D00" w:rsidRPr="00C01289">
        <w:t xml:space="preserve">в состоянии </w:t>
      </w:r>
      <w:r w:rsidR="00255631">
        <w:rPr>
          <w:lang w:val="en-US"/>
        </w:rPr>
        <w:t>sα</w:t>
      </w:r>
      <w:r w:rsidR="00845C91" w:rsidRPr="00C01289">
        <w:t xml:space="preserve">, если </w:t>
      </w:r>
      <w:r w:rsidR="004451C1">
        <w:rPr>
          <w:lang w:val="en-US"/>
        </w:rPr>
        <w:t>oα</w:t>
      </w:r>
      <w:r w:rsidR="001C7931" w:rsidRPr="00C01289">
        <w:t>.</w:t>
      </w:r>
      <w:r w:rsidR="00845C91" w:rsidRPr="00C01289">
        <w:rPr>
          <w:lang w:val="en-US"/>
        </w:rPr>
        <w:t>jvalue</w:t>
      </w:r>
      <w:r w:rsidR="00845C91" w:rsidRPr="00C01289">
        <w:t xml:space="preserve"> = </w:t>
      </w:r>
      <w:r w:rsidR="00845C91" w:rsidRPr="00C01289">
        <w:rPr>
          <w:lang w:val="en-US"/>
        </w:rPr>
        <w:t>v</w:t>
      </w:r>
      <w:r w:rsidR="00590F21">
        <w:rPr>
          <w:lang w:val="en-US"/>
        </w:rPr>
        <w:t>α</w:t>
      </w:r>
      <w:r w:rsidR="00845C91" w:rsidRPr="00C01289">
        <w:t xml:space="preserve">, и </w:t>
      </w:r>
      <w:r w:rsidR="004451C1">
        <w:rPr>
          <w:lang w:val="en-US"/>
        </w:rPr>
        <w:t>oα</w:t>
      </w:r>
      <w:r w:rsidR="001C7931" w:rsidRPr="00C01289">
        <w:t>.</w:t>
      </w:r>
      <w:r w:rsidR="00845C91" w:rsidRPr="00C01289">
        <w:rPr>
          <w:lang w:val="en-US"/>
        </w:rPr>
        <w:t>jtype</w:t>
      </w:r>
      <w:r w:rsidR="00845C91" w:rsidRPr="00C01289">
        <w:t xml:space="preserve"> = </w:t>
      </w:r>
      <w:r w:rsidR="002A353A">
        <w:rPr>
          <w:lang w:val="en-US"/>
        </w:rPr>
        <w:t>vβ</w:t>
      </w:r>
      <w:r w:rsidR="00845C91" w:rsidRPr="00C01289">
        <w:t>.</w:t>
      </w:r>
    </w:p>
    <w:p w14:paraId="05DBB5EE" w14:textId="77777777" w:rsidR="00255631" w:rsidRDefault="00255631" w:rsidP="00255631">
      <w:pPr>
        <w:pStyle w:val="MyText"/>
      </w:pPr>
      <w:r>
        <w:t xml:space="preserve">Пусть переход </w:t>
      </w:r>
      <w:r>
        <w:rPr>
          <w:lang w:val="en-US"/>
        </w:rPr>
        <w:t>tα</w:t>
      </w:r>
      <w:r w:rsidRPr="00943D34">
        <w:t xml:space="preserve"> </w:t>
      </w:r>
      <w:r>
        <w:t xml:space="preserve">имеет вид </w:t>
      </w:r>
      <w:r w:rsidRPr="00C01289">
        <w:t>((</w:t>
      </w:r>
      <w:r>
        <w:rPr>
          <w:lang w:val="en-US"/>
        </w:rPr>
        <w:t>sβ</w:t>
      </w:r>
      <w:r w:rsidRPr="00C01289">
        <w:t xml:space="preserve">, </w:t>
      </w:r>
      <w:r w:rsidRPr="00C01289">
        <w:rPr>
          <w:lang w:val="en-US"/>
        </w:rPr>
        <w:t>o</w:t>
      </w:r>
      <w:r>
        <w:t>α</w:t>
      </w:r>
      <w:r w:rsidRPr="00C01289">
        <w:t xml:space="preserve">), </w:t>
      </w:r>
      <w:r w:rsidRPr="00C01289">
        <w:rPr>
          <w:lang w:val="en-US"/>
        </w:rPr>
        <w:t>i</w:t>
      </w:r>
      <w:r>
        <w:rPr>
          <w:lang w:val="en-US"/>
        </w:rPr>
        <w:t>α</w:t>
      </w:r>
      <w:r w:rsidRPr="00C01289">
        <w:t>, (</w:t>
      </w:r>
      <w:r>
        <w:rPr>
          <w:lang w:val="en-US"/>
        </w:rPr>
        <w:t>sβ</w:t>
      </w:r>
      <w:r w:rsidRPr="00B0233C">
        <w:t>′</w:t>
      </w:r>
      <w:r w:rsidRPr="00C01289">
        <w:t xml:space="preserve">, </w:t>
      </w:r>
      <w:r w:rsidRPr="00C01289">
        <w:rPr>
          <w:lang w:val="en-US"/>
        </w:rPr>
        <w:t>o</w:t>
      </w:r>
      <w:r>
        <w:t>α</w:t>
      </w:r>
      <w:r w:rsidRPr="00B0233C">
        <w:t>′</w:t>
      </w:r>
      <w:r w:rsidRPr="00C01289">
        <w:t>))</w:t>
      </w:r>
      <w:r>
        <w:t>.</w:t>
      </w:r>
    </w:p>
    <w:p w14:paraId="5F19A006" w14:textId="0A429AEC" w:rsidR="00502AF1" w:rsidRPr="00C01289" w:rsidRDefault="00137C13" w:rsidP="00AE5680">
      <w:pPr>
        <w:pStyle w:val="MyText"/>
      </w:pPr>
      <w:r w:rsidRPr="00C01289">
        <w:t xml:space="preserve">Переход </w:t>
      </w:r>
      <w:r w:rsidR="00255631">
        <w:rPr>
          <w:lang w:val="en-US"/>
        </w:rPr>
        <w:t>tα</w:t>
      </w:r>
      <w:r w:rsidR="00502AF1" w:rsidRPr="00C01289">
        <w:t xml:space="preserve"> инициируется джампом, если 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1C7931" w:rsidRPr="00C01289">
        <w:t>.</w:t>
      </w:r>
      <w:r w:rsidR="00502AF1" w:rsidRPr="00C01289">
        <w:rPr>
          <w:lang w:val="en-US"/>
        </w:rPr>
        <w:t>jvalue</w:t>
      </w:r>
      <w:r w:rsidR="00502AF1" w:rsidRPr="00C01289">
        <w:t xml:space="preserve"> ≠ </w:t>
      </w:r>
      <w:r w:rsidR="002A353A">
        <w:rPr>
          <w:lang w:val="en-US"/>
        </w:rPr>
        <w:t>vβ</w:t>
      </w:r>
      <w:r w:rsidR="002671E2" w:rsidRPr="00C01289">
        <w:t xml:space="preserve">, или 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1C7931" w:rsidRPr="00C01289">
        <w:t>.</w:t>
      </w:r>
      <w:r w:rsidR="002671E2" w:rsidRPr="00C01289">
        <w:rPr>
          <w:lang w:val="en-US"/>
        </w:rPr>
        <w:t>jtype</w:t>
      </w:r>
      <w:r w:rsidR="002671E2" w:rsidRPr="00C01289">
        <w:t xml:space="preserve"> ≠ </w:t>
      </w:r>
      <w:r w:rsidR="002A353A">
        <w:rPr>
          <w:lang w:val="en-US"/>
        </w:rPr>
        <w:t>vβ</w:t>
      </w:r>
      <w:r w:rsidR="006F1F1E" w:rsidRPr="00C01289">
        <w:t>.</w:t>
      </w:r>
    </w:p>
    <w:p w14:paraId="751CE170" w14:textId="289FABD0" w:rsidR="00502AF1" w:rsidRPr="00C01289" w:rsidRDefault="00137C13" w:rsidP="00AE5680">
      <w:pPr>
        <w:pStyle w:val="MyText"/>
      </w:pPr>
      <w:r w:rsidRPr="00C01289">
        <w:t xml:space="preserve">Переход </w:t>
      </w:r>
      <w:r w:rsidR="00255631">
        <w:rPr>
          <w:lang w:val="en-US"/>
        </w:rPr>
        <w:t>tα</w:t>
      </w:r>
      <w:r w:rsidR="00502AF1" w:rsidRPr="00C01289">
        <w:t xml:space="preserve"> не инициируется джампом, если 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1C7931" w:rsidRPr="00C01289">
        <w:t>.</w:t>
      </w:r>
      <w:r w:rsidR="00502AF1" w:rsidRPr="00C01289">
        <w:rPr>
          <w:lang w:val="en-US"/>
        </w:rPr>
        <w:t>jvalue</w:t>
      </w:r>
      <w:r w:rsidR="00502AF1" w:rsidRPr="00C01289">
        <w:t xml:space="preserve"> = </w:t>
      </w:r>
      <w:r w:rsidR="002A353A">
        <w:rPr>
          <w:lang w:val="en-US"/>
        </w:rPr>
        <w:t>vβ</w:t>
      </w:r>
      <w:r w:rsidR="002671E2" w:rsidRPr="00C01289">
        <w:t xml:space="preserve">, и 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1C7931" w:rsidRPr="00C01289">
        <w:t>.</w:t>
      </w:r>
      <w:r w:rsidR="002671E2" w:rsidRPr="00C01289">
        <w:rPr>
          <w:lang w:val="en-US"/>
        </w:rPr>
        <w:t>jtype</w:t>
      </w:r>
      <w:r w:rsidR="002671E2" w:rsidRPr="00C01289">
        <w:t xml:space="preserve"> = </w:t>
      </w:r>
      <w:r w:rsidR="002A353A">
        <w:rPr>
          <w:lang w:val="en-US"/>
        </w:rPr>
        <w:t>vβ</w:t>
      </w:r>
      <w:r w:rsidR="006F1F1E" w:rsidRPr="00C01289">
        <w:t>.</w:t>
      </w:r>
    </w:p>
    <w:p w14:paraId="659949FD" w14:textId="554E6F69" w:rsidR="000365D7" w:rsidRPr="00C01289" w:rsidRDefault="00137C13" w:rsidP="00AE5680">
      <w:pPr>
        <w:pStyle w:val="MyText"/>
      </w:pPr>
      <w:r w:rsidRPr="00C01289">
        <w:t xml:space="preserve">Переход </w:t>
      </w:r>
      <w:r w:rsidR="00255631">
        <w:rPr>
          <w:lang w:val="en-US"/>
        </w:rPr>
        <w:t>tα</w:t>
      </w:r>
      <w:r w:rsidR="000365D7" w:rsidRPr="00C01289">
        <w:t xml:space="preserve"> инициируется безтиповым джампом, если 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1C7931" w:rsidRPr="00C01289">
        <w:t>.</w:t>
      </w:r>
      <w:r w:rsidR="000365D7" w:rsidRPr="00C01289">
        <w:rPr>
          <w:lang w:val="en-US"/>
        </w:rPr>
        <w:t>jvalue</w:t>
      </w:r>
      <w:r w:rsidR="000365D7" w:rsidRPr="00C01289">
        <w:t xml:space="preserve"> ≠ </w:t>
      </w:r>
      <w:r w:rsidR="002A353A">
        <w:rPr>
          <w:lang w:val="en-US"/>
        </w:rPr>
        <w:t>vβ</w:t>
      </w:r>
      <w:r w:rsidR="000365D7" w:rsidRPr="00C01289">
        <w:t xml:space="preserve">, и 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1C7931" w:rsidRPr="00C01289">
        <w:t>.</w:t>
      </w:r>
      <w:r w:rsidR="000365D7" w:rsidRPr="00C01289">
        <w:rPr>
          <w:lang w:val="en-US"/>
        </w:rPr>
        <w:t>jtype</w:t>
      </w:r>
      <w:r w:rsidR="000365D7" w:rsidRPr="00C01289">
        <w:t xml:space="preserve"> = </w:t>
      </w:r>
      <w:r w:rsidR="002A353A">
        <w:rPr>
          <w:lang w:val="en-US"/>
        </w:rPr>
        <w:t>vβ</w:t>
      </w:r>
      <w:r w:rsidR="006F1F1E" w:rsidRPr="00C01289">
        <w:t>.</w:t>
      </w:r>
    </w:p>
    <w:p w14:paraId="5BAA91A9" w14:textId="214394FC" w:rsidR="000365D7" w:rsidRPr="00C01289" w:rsidRDefault="00137C13" w:rsidP="00AE5680">
      <w:pPr>
        <w:pStyle w:val="MyText"/>
      </w:pPr>
      <w:r w:rsidRPr="00C01289">
        <w:t xml:space="preserve">Переход </w:t>
      </w:r>
      <w:r w:rsidR="00255631">
        <w:rPr>
          <w:lang w:val="en-US"/>
        </w:rPr>
        <w:t>tα</w:t>
      </w:r>
      <w:r w:rsidR="000365D7" w:rsidRPr="00C01289">
        <w:t xml:space="preserve"> инициируется типизированным джампом, если 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1C7931" w:rsidRPr="00C01289">
        <w:t>.</w:t>
      </w:r>
      <w:r w:rsidR="000365D7" w:rsidRPr="00C01289">
        <w:rPr>
          <w:lang w:val="en-US"/>
        </w:rPr>
        <w:t>jvalue</w:t>
      </w:r>
      <w:r w:rsidR="000365D7" w:rsidRPr="00C01289">
        <w:t xml:space="preserve"> ≠ </w:t>
      </w:r>
      <w:r w:rsidR="002A353A">
        <w:rPr>
          <w:lang w:val="en-US"/>
        </w:rPr>
        <w:t>vβ</w:t>
      </w:r>
      <w:r w:rsidR="000365D7" w:rsidRPr="00C01289">
        <w:t xml:space="preserve">, и 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1C7931" w:rsidRPr="00C01289">
        <w:t>.</w:t>
      </w:r>
      <w:r w:rsidR="000365D7" w:rsidRPr="00C01289">
        <w:rPr>
          <w:lang w:val="en-US"/>
        </w:rPr>
        <w:t>jtype</w:t>
      </w:r>
      <w:r w:rsidR="000365D7" w:rsidRPr="00C01289">
        <w:t xml:space="preserve"> ≠ </w:t>
      </w:r>
      <w:r w:rsidR="002A353A">
        <w:rPr>
          <w:lang w:val="en-US"/>
        </w:rPr>
        <w:t>vβ</w:t>
      </w:r>
      <w:r w:rsidR="006F1F1E" w:rsidRPr="00C01289">
        <w:t>.</w:t>
      </w:r>
    </w:p>
    <w:p w14:paraId="109FB342" w14:textId="0C1B2E14" w:rsidR="000365D7" w:rsidRPr="00C01289" w:rsidRDefault="00137C13" w:rsidP="00AE5680">
      <w:pPr>
        <w:pStyle w:val="MyText"/>
      </w:pPr>
      <w:r w:rsidRPr="00C01289">
        <w:t xml:space="preserve">Переход </w:t>
      </w:r>
      <w:r w:rsidR="00255631">
        <w:rPr>
          <w:lang w:val="en-US"/>
        </w:rPr>
        <w:t>tα</w:t>
      </w:r>
      <w:r w:rsidR="000365D7" w:rsidRPr="00C01289">
        <w:t xml:space="preserve"> инициируется типизированным неопределенным джампом, если 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1C7931" w:rsidRPr="00C01289">
        <w:t>.</w:t>
      </w:r>
      <w:r w:rsidR="000365D7" w:rsidRPr="00C01289">
        <w:rPr>
          <w:lang w:val="en-US"/>
        </w:rPr>
        <w:t>jvalue</w:t>
      </w:r>
      <w:r w:rsidR="000365D7" w:rsidRPr="00C01289">
        <w:t xml:space="preserve"> = </w:t>
      </w:r>
      <w:r w:rsidR="002A353A">
        <w:rPr>
          <w:lang w:val="en-US"/>
        </w:rPr>
        <w:t>vβ</w:t>
      </w:r>
      <w:r w:rsidR="000365D7" w:rsidRPr="00C01289">
        <w:t xml:space="preserve">, и 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1C7931" w:rsidRPr="00C01289">
        <w:t>.</w:t>
      </w:r>
      <w:r w:rsidR="000365D7" w:rsidRPr="00C01289">
        <w:rPr>
          <w:lang w:val="en-US"/>
        </w:rPr>
        <w:t>jtype</w:t>
      </w:r>
      <w:r w:rsidR="000365D7" w:rsidRPr="00C01289">
        <w:t xml:space="preserve"> ≠ </w:t>
      </w:r>
      <w:r w:rsidR="002A353A">
        <w:rPr>
          <w:lang w:val="en-US"/>
        </w:rPr>
        <w:t>vβ</w:t>
      </w:r>
      <w:r w:rsidR="006F1F1E" w:rsidRPr="00C01289">
        <w:t>.</w:t>
      </w:r>
    </w:p>
    <w:p w14:paraId="3201292C" w14:textId="2B299B09" w:rsidR="000365D7" w:rsidRPr="00C01289" w:rsidRDefault="00137C13" w:rsidP="00AE5680">
      <w:pPr>
        <w:pStyle w:val="MyText"/>
      </w:pPr>
      <w:r w:rsidRPr="00C01289">
        <w:t xml:space="preserve">Переход </w:t>
      </w:r>
      <w:r w:rsidR="00255631">
        <w:rPr>
          <w:lang w:val="en-US"/>
        </w:rPr>
        <w:t>tα</w:t>
      </w:r>
      <w:r w:rsidR="000365D7" w:rsidRPr="00C01289">
        <w:t xml:space="preserve"> инициируется неопределенным джампом типа </w:t>
      </w:r>
      <w:r w:rsidR="000365D7" w:rsidRPr="00C01289">
        <w:rPr>
          <w:lang w:val="en-US"/>
        </w:rPr>
        <w:t>t</w:t>
      </w:r>
      <w:r w:rsidR="00590F21">
        <w:rPr>
          <w:lang w:val="en-US"/>
        </w:rPr>
        <w:t>α</w:t>
      </w:r>
      <w:r w:rsidR="000365D7" w:rsidRPr="00C01289">
        <w:t xml:space="preserve">, если 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1C7931" w:rsidRPr="00C01289">
        <w:t>.</w:t>
      </w:r>
      <w:r w:rsidR="000365D7" w:rsidRPr="00C01289">
        <w:rPr>
          <w:lang w:val="en-US"/>
        </w:rPr>
        <w:t>jvalue</w:t>
      </w:r>
      <w:r w:rsidR="000365D7" w:rsidRPr="00C01289">
        <w:t xml:space="preserve"> = </w:t>
      </w:r>
      <w:r w:rsidR="002A353A">
        <w:rPr>
          <w:lang w:val="en-US"/>
        </w:rPr>
        <w:t>vβ</w:t>
      </w:r>
      <w:r w:rsidR="000365D7" w:rsidRPr="00C01289">
        <w:t xml:space="preserve">, и 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1C7931" w:rsidRPr="00C01289">
        <w:t>.</w:t>
      </w:r>
      <w:r w:rsidR="000365D7" w:rsidRPr="00C01289">
        <w:rPr>
          <w:lang w:val="en-US"/>
        </w:rPr>
        <w:t>jtype</w:t>
      </w:r>
      <w:r w:rsidR="000365D7" w:rsidRPr="00C01289">
        <w:t xml:space="preserve"> = </w:t>
      </w:r>
      <w:r w:rsidR="000365D7" w:rsidRPr="00C01289">
        <w:rPr>
          <w:lang w:val="en-US"/>
        </w:rPr>
        <w:t>t</w:t>
      </w:r>
      <w:r w:rsidR="00590F21">
        <w:rPr>
          <w:lang w:val="en-US"/>
        </w:rPr>
        <w:t>α</w:t>
      </w:r>
      <w:r w:rsidR="006F1F1E" w:rsidRPr="00C01289">
        <w:t>.</w:t>
      </w:r>
    </w:p>
    <w:p w14:paraId="4390F7B9" w14:textId="31C2CBF8" w:rsidR="000365D7" w:rsidRPr="00C01289" w:rsidRDefault="00137C13" w:rsidP="00AE5680">
      <w:pPr>
        <w:pStyle w:val="MyText"/>
      </w:pPr>
      <w:r w:rsidRPr="00C01289">
        <w:t xml:space="preserve">Переход </w:t>
      </w:r>
      <w:r w:rsidR="00255631">
        <w:rPr>
          <w:lang w:val="en-US"/>
        </w:rPr>
        <w:t>tα</w:t>
      </w:r>
      <w:r w:rsidR="000365D7" w:rsidRPr="00C01289">
        <w:t xml:space="preserve"> инициируется джампом </w:t>
      </w:r>
      <w:r w:rsidR="000365D7" w:rsidRPr="00C01289">
        <w:rPr>
          <w:lang w:val="en-US"/>
        </w:rPr>
        <w:t>v</w:t>
      </w:r>
      <w:r w:rsidR="00590F21">
        <w:rPr>
          <w:lang w:val="en-US"/>
        </w:rPr>
        <w:t>α</w:t>
      </w:r>
      <w:r w:rsidR="000365D7" w:rsidRPr="00C01289">
        <w:t xml:space="preserve"> типа </w:t>
      </w:r>
      <w:r w:rsidR="000365D7" w:rsidRPr="00C01289">
        <w:rPr>
          <w:lang w:val="en-US"/>
        </w:rPr>
        <w:t>t</w:t>
      </w:r>
      <w:r w:rsidR="00590F21">
        <w:rPr>
          <w:lang w:val="en-US"/>
        </w:rPr>
        <w:t>α</w:t>
      </w:r>
      <w:r w:rsidR="000365D7" w:rsidRPr="00C01289">
        <w:t xml:space="preserve">, если 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1C7931" w:rsidRPr="00C01289">
        <w:t>.</w:t>
      </w:r>
      <w:r w:rsidR="000365D7" w:rsidRPr="00C01289">
        <w:rPr>
          <w:lang w:val="en-US"/>
        </w:rPr>
        <w:t>jvalue</w:t>
      </w:r>
      <w:r w:rsidR="000365D7" w:rsidRPr="00C01289">
        <w:t xml:space="preserve"> = </w:t>
      </w:r>
      <w:r w:rsidR="000365D7" w:rsidRPr="00C01289">
        <w:rPr>
          <w:lang w:val="en-US"/>
        </w:rPr>
        <w:t>v</w:t>
      </w:r>
      <w:r w:rsidR="00590F21">
        <w:rPr>
          <w:lang w:val="en-US"/>
        </w:rPr>
        <w:t>α</w:t>
      </w:r>
      <w:r w:rsidR="000365D7" w:rsidRPr="00C01289">
        <w:t xml:space="preserve">, и 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1C7931" w:rsidRPr="00C01289">
        <w:t>.</w:t>
      </w:r>
      <w:r w:rsidR="000365D7" w:rsidRPr="00C01289">
        <w:rPr>
          <w:lang w:val="en-US"/>
        </w:rPr>
        <w:t>jtype</w:t>
      </w:r>
      <w:r w:rsidR="000365D7" w:rsidRPr="00C01289">
        <w:t xml:space="preserve"> = </w:t>
      </w:r>
      <w:r w:rsidR="000365D7" w:rsidRPr="00C01289">
        <w:rPr>
          <w:lang w:val="en-US"/>
        </w:rPr>
        <w:t>t</w:t>
      </w:r>
      <w:r w:rsidR="00590F21">
        <w:rPr>
          <w:lang w:val="en-US"/>
        </w:rPr>
        <w:t>α</w:t>
      </w:r>
      <w:r w:rsidR="006F1F1E" w:rsidRPr="00C01289">
        <w:t>.</w:t>
      </w:r>
    </w:p>
    <w:p w14:paraId="2755A96C" w14:textId="7B365C67" w:rsidR="000365D7" w:rsidRPr="00C01289" w:rsidRDefault="00137C13" w:rsidP="00AE5680">
      <w:pPr>
        <w:pStyle w:val="MyText"/>
      </w:pPr>
      <w:r w:rsidRPr="00C01289">
        <w:t xml:space="preserve">Переход </w:t>
      </w:r>
      <w:r w:rsidR="00255631">
        <w:rPr>
          <w:lang w:val="en-US"/>
        </w:rPr>
        <w:t>tα</w:t>
      </w:r>
      <w:r w:rsidR="000365D7" w:rsidRPr="00C01289">
        <w:t xml:space="preserve"> инициируется безтиповым джампом </w:t>
      </w:r>
      <w:r w:rsidR="000365D7" w:rsidRPr="00C01289">
        <w:rPr>
          <w:lang w:val="en-US"/>
        </w:rPr>
        <w:t>v</w:t>
      </w:r>
      <w:r w:rsidR="00590F21">
        <w:rPr>
          <w:lang w:val="en-US"/>
        </w:rPr>
        <w:t>α</w:t>
      </w:r>
      <w:r w:rsidR="000365D7" w:rsidRPr="00C01289">
        <w:t xml:space="preserve">, если 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1C7931" w:rsidRPr="00C01289">
        <w:t>.</w:t>
      </w:r>
      <w:r w:rsidR="000365D7" w:rsidRPr="00C01289">
        <w:rPr>
          <w:lang w:val="en-US"/>
        </w:rPr>
        <w:t>jvalue</w:t>
      </w:r>
      <w:r w:rsidR="000365D7" w:rsidRPr="00C01289">
        <w:t xml:space="preserve"> = </w:t>
      </w:r>
      <w:r w:rsidR="000365D7" w:rsidRPr="00C01289">
        <w:rPr>
          <w:lang w:val="en-US"/>
        </w:rPr>
        <w:t>v</w:t>
      </w:r>
      <w:r w:rsidR="00590F21">
        <w:rPr>
          <w:lang w:val="en-US"/>
        </w:rPr>
        <w:t>α</w:t>
      </w:r>
      <w:r w:rsidR="000365D7" w:rsidRPr="00C01289">
        <w:t xml:space="preserve">, и 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1C7931" w:rsidRPr="00C01289">
        <w:t>.</w:t>
      </w:r>
      <w:r w:rsidR="000365D7" w:rsidRPr="00C01289">
        <w:rPr>
          <w:lang w:val="en-US"/>
        </w:rPr>
        <w:t>jtype</w:t>
      </w:r>
      <w:r w:rsidR="000365D7" w:rsidRPr="00C01289">
        <w:t xml:space="preserve"> = </w:t>
      </w:r>
      <w:r w:rsidR="002A353A">
        <w:rPr>
          <w:lang w:val="en-US"/>
        </w:rPr>
        <w:t>vβ</w:t>
      </w:r>
      <w:r w:rsidR="006F1F1E" w:rsidRPr="00C01289">
        <w:t>.</w:t>
      </w:r>
    </w:p>
    <w:p w14:paraId="06D8FDCD" w14:textId="329E018D" w:rsidR="00502AF1" w:rsidRPr="00C01289" w:rsidRDefault="00137C13" w:rsidP="00AE5680">
      <w:pPr>
        <w:pStyle w:val="MyText"/>
      </w:pPr>
      <w:r w:rsidRPr="00C01289">
        <w:t xml:space="preserve">Переход </w:t>
      </w:r>
      <w:r w:rsidR="00255631">
        <w:rPr>
          <w:lang w:val="en-US"/>
        </w:rPr>
        <w:t>tα</w:t>
      </w:r>
      <w:r w:rsidR="00502AF1" w:rsidRPr="00C01289">
        <w:t xml:space="preserve"> просачивает джамп, если 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1C7931" w:rsidRPr="00C01289">
        <w:t>.</w:t>
      </w:r>
      <w:r w:rsidR="00502AF1" w:rsidRPr="00C01289">
        <w:rPr>
          <w:lang w:val="en-US"/>
        </w:rPr>
        <w:t>jvalue</w:t>
      </w:r>
      <w:r w:rsidR="00502AF1" w:rsidRPr="00C01289">
        <w:t xml:space="preserve"> = 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32328E" w:rsidRPr="0032328E">
        <w:t>′</w:t>
      </w:r>
      <w:r w:rsidR="001C7931" w:rsidRPr="00C01289">
        <w:t>.</w:t>
      </w:r>
      <w:r w:rsidR="00502AF1" w:rsidRPr="00C01289">
        <w:rPr>
          <w:lang w:val="en-US"/>
        </w:rPr>
        <w:t>jvalue</w:t>
      </w:r>
      <w:r w:rsidR="00502AF1" w:rsidRPr="00C01289">
        <w:t xml:space="preserve"> ≠ </w:t>
      </w:r>
      <w:r w:rsidR="002A353A">
        <w:rPr>
          <w:lang w:val="en-US"/>
        </w:rPr>
        <w:t>vβ</w:t>
      </w:r>
      <w:r w:rsidR="000365D7" w:rsidRPr="00C01289">
        <w:t xml:space="preserve">, 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1C7931" w:rsidRPr="00C01289">
        <w:t>.</w:t>
      </w:r>
      <w:r w:rsidR="000365D7" w:rsidRPr="00C01289">
        <w:rPr>
          <w:lang w:val="en-US"/>
        </w:rPr>
        <w:t>jtype</w:t>
      </w:r>
      <w:r w:rsidR="000365D7" w:rsidRPr="00C01289">
        <w:t xml:space="preserve"> = 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32328E" w:rsidRPr="0032328E">
        <w:t>′</w:t>
      </w:r>
      <w:r w:rsidR="001C7931" w:rsidRPr="00C01289">
        <w:t>.</w:t>
      </w:r>
      <w:r w:rsidR="000365D7" w:rsidRPr="00C01289">
        <w:rPr>
          <w:lang w:val="en-US"/>
        </w:rPr>
        <w:t>jtype</w:t>
      </w:r>
      <w:r w:rsidR="000365D7" w:rsidRPr="00C01289">
        <w:t xml:space="preserve"> ≠ </w:t>
      </w:r>
      <w:r w:rsidR="002A353A">
        <w:rPr>
          <w:lang w:val="en-US"/>
        </w:rPr>
        <w:t>vβ</w:t>
      </w:r>
      <w:r w:rsidR="00502AF1" w:rsidRPr="00C01289">
        <w:t xml:space="preserve">, и </w:t>
      </w:r>
      <w:r w:rsidR="00CB2069">
        <w:rPr>
          <w:lang w:val="en-US"/>
        </w:rPr>
        <w:t>sβ</w:t>
      </w:r>
      <w:r w:rsidR="006F1F1E" w:rsidRPr="00C01289">
        <w:t xml:space="preserve"> = </w:t>
      </w:r>
      <w:r w:rsidR="00CB2069">
        <w:rPr>
          <w:lang w:val="en-US"/>
        </w:rPr>
        <w:t>sβ</w:t>
      </w:r>
      <w:r w:rsidR="0032328E" w:rsidRPr="0032328E">
        <w:t>′</w:t>
      </w:r>
      <w:r w:rsidR="006F1F1E" w:rsidRPr="00C01289">
        <w:t>.</w:t>
      </w:r>
    </w:p>
    <w:p w14:paraId="4D8D577F" w14:textId="1D65963C" w:rsidR="00502AF1" w:rsidRPr="00C01289" w:rsidRDefault="00137C13" w:rsidP="00AE5680">
      <w:pPr>
        <w:pStyle w:val="MyText"/>
      </w:pPr>
      <w:r w:rsidRPr="00C01289">
        <w:t xml:space="preserve">Переход </w:t>
      </w:r>
      <w:r w:rsidR="00255631">
        <w:rPr>
          <w:lang w:val="en-US"/>
        </w:rPr>
        <w:t>tα</w:t>
      </w:r>
      <w:r w:rsidR="00502AF1" w:rsidRPr="00C01289">
        <w:t xml:space="preserve"> просачивает джамп </w:t>
      </w:r>
      <w:r w:rsidR="00177EBF">
        <w:rPr>
          <w:lang w:val="en-US"/>
        </w:rPr>
        <w:t>vα</w:t>
      </w:r>
      <w:r w:rsidR="00502AF1" w:rsidRPr="00C01289">
        <w:t xml:space="preserve">, если 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1C7931" w:rsidRPr="00C01289">
        <w:t>.</w:t>
      </w:r>
      <w:r w:rsidR="00502AF1" w:rsidRPr="00C01289">
        <w:rPr>
          <w:lang w:val="en-US"/>
        </w:rPr>
        <w:t>jvalue</w:t>
      </w:r>
      <w:r w:rsidR="00502AF1" w:rsidRPr="00C01289">
        <w:t xml:space="preserve"> = 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32328E" w:rsidRPr="0032328E">
        <w:t>′</w:t>
      </w:r>
      <w:r w:rsidR="001C7931" w:rsidRPr="00C01289">
        <w:t>.</w:t>
      </w:r>
      <w:r w:rsidR="00502AF1" w:rsidRPr="00C01289">
        <w:rPr>
          <w:lang w:val="en-US"/>
        </w:rPr>
        <w:t>jvalue</w:t>
      </w:r>
      <w:r w:rsidR="00502AF1" w:rsidRPr="00C01289">
        <w:t xml:space="preserve"> = </w:t>
      </w:r>
      <w:r w:rsidR="00177EBF">
        <w:rPr>
          <w:lang w:val="en-US"/>
        </w:rPr>
        <w:t>vα</w:t>
      </w:r>
      <w:r w:rsidR="00502AF1" w:rsidRPr="00C01289">
        <w:t xml:space="preserve"> ≠ </w:t>
      </w:r>
      <w:r w:rsidR="002A353A">
        <w:rPr>
          <w:lang w:val="en-US"/>
        </w:rPr>
        <w:t>vβ</w:t>
      </w:r>
      <w:r w:rsidR="00502AF1" w:rsidRPr="00C01289">
        <w:t>,</w:t>
      </w:r>
      <w:r w:rsidR="000365D7" w:rsidRPr="00C01289">
        <w:t xml:space="preserve"> 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1C7931" w:rsidRPr="00C01289">
        <w:t>.</w:t>
      </w:r>
      <w:r w:rsidR="000365D7" w:rsidRPr="00C01289">
        <w:rPr>
          <w:lang w:val="en-US"/>
        </w:rPr>
        <w:t>jtype</w:t>
      </w:r>
      <w:r w:rsidR="000365D7" w:rsidRPr="00C01289">
        <w:t xml:space="preserve"> = 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32328E" w:rsidRPr="0032328E">
        <w:t>′</w:t>
      </w:r>
      <w:r w:rsidR="001C7931" w:rsidRPr="00C01289">
        <w:t>.</w:t>
      </w:r>
      <w:r w:rsidR="000365D7" w:rsidRPr="00C01289">
        <w:rPr>
          <w:lang w:val="en-US"/>
        </w:rPr>
        <w:t>jtype</w:t>
      </w:r>
      <w:r w:rsidR="000365D7" w:rsidRPr="00C01289">
        <w:t xml:space="preserve"> ≠ </w:t>
      </w:r>
      <w:r w:rsidR="002A353A">
        <w:rPr>
          <w:lang w:val="en-US"/>
        </w:rPr>
        <w:t>vβ</w:t>
      </w:r>
      <w:r w:rsidR="000365D7" w:rsidRPr="00C01289">
        <w:t xml:space="preserve">, </w:t>
      </w:r>
      <w:r w:rsidR="00502AF1" w:rsidRPr="00C01289">
        <w:t xml:space="preserve">и </w:t>
      </w:r>
      <w:r w:rsidR="00CB2069">
        <w:rPr>
          <w:lang w:val="en-US"/>
        </w:rPr>
        <w:t>sβ</w:t>
      </w:r>
      <w:r w:rsidR="006F1F1E" w:rsidRPr="00C01289">
        <w:t xml:space="preserve"> = </w:t>
      </w:r>
      <w:r w:rsidR="00CB2069">
        <w:rPr>
          <w:lang w:val="en-US"/>
        </w:rPr>
        <w:t>sβ</w:t>
      </w:r>
      <w:r w:rsidR="0032328E" w:rsidRPr="0032328E">
        <w:t>′</w:t>
      </w:r>
      <w:r w:rsidR="006F1F1E" w:rsidRPr="00C01289">
        <w:t>.</w:t>
      </w:r>
    </w:p>
    <w:p w14:paraId="42627B8D" w14:textId="26E705C8" w:rsidR="00502AF1" w:rsidRPr="00C01289" w:rsidRDefault="00137C13" w:rsidP="00AE5680">
      <w:pPr>
        <w:pStyle w:val="MyText"/>
      </w:pPr>
      <w:r w:rsidRPr="00C01289">
        <w:t xml:space="preserve">Переход </w:t>
      </w:r>
      <w:r w:rsidR="00255631">
        <w:rPr>
          <w:lang w:val="en-US"/>
        </w:rPr>
        <w:t>tα</w:t>
      </w:r>
      <w:r w:rsidR="00502AF1" w:rsidRPr="00C01289">
        <w:t xml:space="preserve"> ловит джамп, если </w:t>
      </w:r>
      <w:r w:rsidR="000365D7" w:rsidRPr="00C01289">
        <w:t>(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1C7931" w:rsidRPr="00C01289">
        <w:t>.</w:t>
      </w:r>
      <w:r w:rsidR="00502AF1" w:rsidRPr="00C01289">
        <w:rPr>
          <w:lang w:val="en-US"/>
        </w:rPr>
        <w:t>jvalue</w:t>
      </w:r>
      <w:r w:rsidR="00502AF1" w:rsidRPr="00C01289">
        <w:t xml:space="preserve"> ≠ </w:t>
      </w:r>
      <w:r w:rsidR="002A353A">
        <w:rPr>
          <w:lang w:val="en-US"/>
        </w:rPr>
        <w:t>vβ</w:t>
      </w:r>
      <w:r w:rsidR="00502AF1" w:rsidRPr="00C01289">
        <w:t>,</w:t>
      </w:r>
      <w:r w:rsidR="000365D7" w:rsidRPr="00C01289">
        <w:t xml:space="preserve"> или 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1C7931" w:rsidRPr="00C01289">
        <w:t>.</w:t>
      </w:r>
      <w:r w:rsidR="000365D7" w:rsidRPr="00C01289">
        <w:rPr>
          <w:lang w:val="en-US"/>
        </w:rPr>
        <w:t>jtype</w:t>
      </w:r>
      <w:r w:rsidR="000365D7" w:rsidRPr="00C01289">
        <w:t xml:space="preserve"> ≠ </w:t>
      </w:r>
      <w:r w:rsidR="002A353A">
        <w:rPr>
          <w:lang w:val="en-US"/>
        </w:rPr>
        <w:t>vβ</w:t>
      </w:r>
      <w:r w:rsidR="000365D7" w:rsidRPr="00C01289">
        <w:t>)</w:t>
      </w:r>
      <w:r w:rsidR="00502AF1" w:rsidRPr="00C01289">
        <w:t xml:space="preserve"> и (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1C7931" w:rsidRPr="00C01289">
        <w:t>.</w:t>
      </w:r>
      <w:r w:rsidR="00502AF1" w:rsidRPr="00C01289">
        <w:rPr>
          <w:lang w:val="en-US"/>
        </w:rPr>
        <w:t>jvalue</w:t>
      </w:r>
      <w:r w:rsidR="00502AF1" w:rsidRPr="00C01289">
        <w:t xml:space="preserve"> ≠ 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32328E" w:rsidRPr="0032328E">
        <w:t>′</w:t>
      </w:r>
      <w:r w:rsidR="001C7931" w:rsidRPr="00C01289">
        <w:t>.</w:t>
      </w:r>
      <w:r w:rsidR="00502AF1" w:rsidRPr="00C01289">
        <w:rPr>
          <w:lang w:val="en-US"/>
        </w:rPr>
        <w:t>jvalue</w:t>
      </w:r>
      <w:r w:rsidR="00502AF1" w:rsidRPr="00C01289">
        <w:t xml:space="preserve">, 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1C7931" w:rsidRPr="00C01289">
        <w:t>.</w:t>
      </w:r>
      <w:r w:rsidR="000365D7" w:rsidRPr="00C01289">
        <w:rPr>
          <w:lang w:val="en-US"/>
        </w:rPr>
        <w:t>jtype</w:t>
      </w:r>
      <w:r w:rsidR="000365D7" w:rsidRPr="00C01289">
        <w:t xml:space="preserve"> ≠ 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32328E" w:rsidRPr="0032328E">
        <w:t>′</w:t>
      </w:r>
      <w:r w:rsidR="001C7931" w:rsidRPr="00C01289">
        <w:t>.</w:t>
      </w:r>
      <w:r w:rsidR="000365D7" w:rsidRPr="00C01289">
        <w:rPr>
          <w:lang w:val="en-US"/>
        </w:rPr>
        <w:t>jtype</w:t>
      </w:r>
      <w:r w:rsidR="000365D7" w:rsidRPr="00C01289">
        <w:t xml:space="preserve">, </w:t>
      </w:r>
      <w:r w:rsidR="00502AF1" w:rsidRPr="00C01289">
        <w:t xml:space="preserve">или </w:t>
      </w:r>
      <w:r w:rsidR="00CB2069">
        <w:rPr>
          <w:lang w:val="en-US"/>
        </w:rPr>
        <w:t>sβ</w:t>
      </w:r>
      <w:r w:rsidR="006F1F1E" w:rsidRPr="00C01289">
        <w:t xml:space="preserve"> ≠ </w:t>
      </w:r>
      <w:r w:rsidR="00CB2069">
        <w:rPr>
          <w:lang w:val="en-US"/>
        </w:rPr>
        <w:t>sβ</w:t>
      </w:r>
      <w:r w:rsidR="0032328E" w:rsidRPr="0032328E">
        <w:t>′</w:t>
      </w:r>
      <w:r w:rsidR="00502AF1" w:rsidRPr="00C01289">
        <w:t>)</w:t>
      </w:r>
      <w:r w:rsidR="006F1F1E" w:rsidRPr="00C01289">
        <w:t>.</w:t>
      </w:r>
    </w:p>
    <w:p w14:paraId="572AB6F3" w14:textId="210443C9" w:rsidR="00502AF1" w:rsidRPr="00C01289" w:rsidRDefault="00137C13" w:rsidP="00AE5680">
      <w:pPr>
        <w:pStyle w:val="MyText"/>
      </w:pPr>
      <w:r w:rsidRPr="00C01289">
        <w:t xml:space="preserve">Переход </w:t>
      </w:r>
      <w:r w:rsidR="00255631">
        <w:rPr>
          <w:lang w:val="en-US"/>
        </w:rPr>
        <w:t>tα</w:t>
      </w:r>
      <w:r w:rsidR="00502AF1" w:rsidRPr="00C01289">
        <w:t xml:space="preserve"> ловит джамп </w:t>
      </w:r>
      <w:r w:rsidR="00177EBF">
        <w:rPr>
          <w:lang w:val="en-US"/>
        </w:rPr>
        <w:t>vα</w:t>
      </w:r>
      <w:r w:rsidR="00502AF1" w:rsidRPr="00C01289">
        <w:t xml:space="preserve">, если 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1C7931" w:rsidRPr="00C01289">
        <w:t>.</w:t>
      </w:r>
      <w:r w:rsidR="00502AF1" w:rsidRPr="00C01289">
        <w:rPr>
          <w:lang w:val="en-US"/>
        </w:rPr>
        <w:t>jvalue</w:t>
      </w:r>
      <w:r w:rsidR="00502AF1" w:rsidRPr="00C01289">
        <w:t xml:space="preserve"> = </w:t>
      </w:r>
      <w:r w:rsidR="00177EBF">
        <w:rPr>
          <w:lang w:val="en-US"/>
        </w:rPr>
        <w:t>vα</w:t>
      </w:r>
      <w:r w:rsidR="00502AF1" w:rsidRPr="00C01289">
        <w:t xml:space="preserve"> ≠ </w:t>
      </w:r>
      <w:r w:rsidR="002A353A">
        <w:rPr>
          <w:lang w:val="en-US"/>
        </w:rPr>
        <w:t>vβ</w:t>
      </w:r>
      <w:r w:rsidR="00502AF1" w:rsidRPr="00C01289">
        <w:t>, и (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1C7931" w:rsidRPr="00C01289">
        <w:t>.</w:t>
      </w:r>
      <w:r w:rsidR="00502AF1" w:rsidRPr="00C01289">
        <w:rPr>
          <w:lang w:val="en-US"/>
        </w:rPr>
        <w:t>jvalue</w:t>
      </w:r>
      <w:r w:rsidR="00502AF1" w:rsidRPr="00C01289">
        <w:t xml:space="preserve"> ≠ 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32328E" w:rsidRPr="0032328E">
        <w:t>′</w:t>
      </w:r>
      <w:r w:rsidR="001C7931" w:rsidRPr="00C01289">
        <w:t>.</w:t>
      </w:r>
      <w:r w:rsidR="00502AF1" w:rsidRPr="00C01289">
        <w:rPr>
          <w:lang w:val="en-US"/>
        </w:rPr>
        <w:t>jvalue</w:t>
      </w:r>
      <w:r w:rsidR="000365D7" w:rsidRPr="00C01289">
        <w:t xml:space="preserve">, 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1C7931" w:rsidRPr="00C01289">
        <w:t>.</w:t>
      </w:r>
      <w:r w:rsidR="000365D7" w:rsidRPr="00C01289">
        <w:rPr>
          <w:lang w:val="en-US"/>
        </w:rPr>
        <w:t>jtype</w:t>
      </w:r>
      <w:r w:rsidR="000365D7" w:rsidRPr="00C01289">
        <w:t xml:space="preserve"> ≠ </w:t>
      </w:r>
      <w:r w:rsidR="00D21B15" w:rsidRPr="00C01289">
        <w:rPr>
          <w:lang w:val="en-US"/>
        </w:rPr>
        <w:t>o</w:t>
      </w:r>
      <w:r w:rsidR="00590F21">
        <w:rPr>
          <w:lang w:val="en-US"/>
        </w:rPr>
        <w:t>α</w:t>
      </w:r>
      <w:r w:rsidR="0032328E" w:rsidRPr="0032328E">
        <w:t>′</w:t>
      </w:r>
      <w:r w:rsidR="001C7931" w:rsidRPr="00C01289">
        <w:t>.</w:t>
      </w:r>
      <w:r w:rsidR="000365D7" w:rsidRPr="00C01289">
        <w:rPr>
          <w:lang w:val="en-US"/>
        </w:rPr>
        <w:t>jtype</w:t>
      </w:r>
      <w:r w:rsidR="000365D7" w:rsidRPr="00C01289">
        <w:t>,</w:t>
      </w:r>
      <w:r w:rsidR="00502AF1" w:rsidRPr="00C01289">
        <w:t xml:space="preserve"> или </w:t>
      </w:r>
      <w:r w:rsidR="00CB2069">
        <w:rPr>
          <w:lang w:val="en-US"/>
        </w:rPr>
        <w:t>sβ</w:t>
      </w:r>
      <w:r w:rsidR="006F1F1E" w:rsidRPr="00C01289">
        <w:t xml:space="preserve"> ≠ </w:t>
      </w:r>
      <w:r w:rsidR="00CB2069">
        <w:rPr>
          <w:lang w:val="en-US"/>
        </w:rPr>
        <w:t>sβ</w:t>
      </w:r>
      <w:r w:rsidR="0032328E" w:rsidRPr="0032328E">
        <w:t>′</w:t>
      </w:r>
      <w:r w:rsidR="00502AF1" w:rsidRPr="00C01289">
        <w:t>).</w:t>
      </w:r>
    </w:p>
    <w:p w14:paraId="316DF1F3" w14:textId="2C6558C7" w:rsidR="001B536E" w:rsidRPr="00F61F6C" w:rsidRDefault="001B536E" w:rsidP="00C01289">
      <w:pPr>
        <w:pStyle w:val="1"/>
      </w:pPr>
      <w:r w:rsidRPr="00F61F6C">
        <w:lastRenderedPageBreak/>
        <w:t>С</w:t>
      </w:r>
      <w:r w:rsidR="00C01289">
        <w:t xml:space="preserve">истемы типа </w:t>
      </w:r>
      <w:r w:rsidR="00C01289">
        <w:rPr>
          <w:lang w:val="en-US"/>
        </w:rPr>
        <w:t>coio</w:t>
      </w:r>
      <w:r w:rsidRPr="00F61F6C">
        <w:t xml:space="preserve"> с контекстами</w:t>
      </w:r>
    </w:p>
    <w:p w14:paraId="68D82AD5" w14:textId="78C742AB" w:rsidR="00C01289" w:rsidRDefault="00C01289" w:rsidP="00AE5680">
      <w:pPr>
        <w:pStyle w:val="MyText"/>
      </w:pPr>
      <w:r w:rsidRPr="00F61F6C">
        <w:t>С</w:t>
      </w:r>
      <w:r>
        <w:t xml:space="preserve">истемы типа </w:t>
      </w:r>
      <w:r>
        <w:rPr>
          <w:lang w:val="en-US"/>
        </w:rPr>
        <w:t>coio</w:t>
      </w:r>
      <w:r w:rsidRPr="00F61F6C">
        <w:t xml:space="preserve"> с </w:t>
      </w:r>
      <w:r>
        <w:t xml:space="preserve">контекстами (далее системы типа </w:t>
      </w:r>
      <w:r>
        <w:rPr>
          <w:lang w:val="en-US"/>
        </w:rPr>
        <w:t>coio</w:t>
      </w:r>
      <w:r w:rsidRPr="007754F3">
        <w:t>+</w:t>
      </w:r>
      <w:r>
        <w:rPr>
          <w:lang w:val="en-US"/>
        </w:rPr>
        <w:t>c</w:t>
      </w:r>
      <w:r>
        <w:t>)</w:t>
      </w:r>
      <w:r w:rsidRPr="00F61F6C">
        <w:t xml:space="preserve"> – это </w:t>
      </w:r>
      <w:r>
        <w:t xml:space="preserve">вид систем типа </w:t>
      </w:r>
      <w:r>
        <w:rPr>
          <w:lang w:val="en-US"/>
        </w:rPr>
        <w:t>coio</w:t>
      </w:r>
      <w:r>
        <w:t>, выполнение переходов которых может зависеть от контекста и переходы которых могут возвращать (порождать) контексты для следующих переходов. Контексты делятся на глобальные (меняются редко), локальные (меняются часто) и промежуточные.</w:t>
      </w:r>
    </w:p>
    <w:p w14:paraId="20F07821" w14:textId="62B23765" w:rsidR="002317E8" w:rsidRPr="00F61F6C" w:rsidRDefault="002317E8" w:rsidP="00AE5680">
      <w:pPr>
        <w:pStyle w:val="MyText"/>
      </w:pPr>
      <w:r w:rsidRPr="00F61F6C">
        <w:t>С</w:t>
      </w:r>
      <w:r w:rsidR="00C01289">
        <w:t xml:space="preserve">истема типа </w:t>
      </w:r>
      <w:r w:rsidR="00C01289">
        <w:rPr>
          <w:lang w:val="en-US"/>
        </w:rPr>
        <w:t>coio</w:t>
      </w:r>
      <w:r w:rsidR="00C01289" w:rsidRPr="007754F3">
        <w:t>+</w:t>
      </w:r>
      <w:r w:rsidR="00C01289">
        <w:rPr>
          <w:lang w:val="en-US"/>
        </w:rPr>
        <w:t>c</w:t>
      </w:r>
      <w:r w:rsidRPr="00F61F6C">
        <w:t xml:space="preserve"> – это </w:t>
      </w:r>
      <w:r w:rsidR="00C01289">
        <w:t xml:space="preserve">система типа </w:t>
      </w:r>
      <w:r w:rsidR="00C01289">
        <w:rPr>
          <w:lang w:val="en-US"/>
        </w:rPr>
        <w:t>coio</w:t>
      </w:r>
      <w:r w:rsidRPr="00F61F6C">
        <w:t xml:space="preserve">, где </w:t>
      </w:r>
    </w:p>
    <w:p w14:paraId="15BB78A9" w14:textId="0884B5B6" w:rsidR="001B536E" w:rsidRPr="00916D23" w:rsidRDefault="001B536E" w:rsidP="00AE5680">
      <w:pPr>
        <w:pStyle w:val="MyText"/>
      </w:pPr>
      <w:r w:rsidRPr="00F61F6C">
        <w:rPr>
          <w:lang w:val="en-US"/>
        </w:rPr>
        <w:t>gcontext</w:t>
      </w:r>
      <w:r w:rsidRPr="00F61F6C">
        <w:t xml:space="preserve"> </w:t>
      </w:r>
      <w:r w:rsidRPr="00F61F6C">
        <w:rPr>
          <w:rFonts w:ascii="Cambria Math" w:hAnsi="Cambria Math" w:cs="Cambria Math"/>
        </w:rPr>
        <w:t>∈</w:t>
      </w:r>
      <w:r w:rsidRPr="00F61F6C">
        <w:t xml:space="preserve"> </w:t>
      </w:r>
      <w:r w:rsidR="009F1202" w:rsidRPr="00F61F6C">
        <w:rPr>
          <w:lang w:val="en-US"/>
        </w:rPr>
        <w:t>C</w:t>
      </w:r>
      <w:r w:rsidR="0016384A">
        <w:rPr>
          <w:lang w:val="en-US"/>
        </w:rPr>
        <w:t>β</w:t>
      </w:r>
      <w:r w:rsidR="001416F8" w:rsidRPr="00F61F6C">
        <w:t xml:space="preserve"> – </w:t>
      </w:r>
      <w:r w:rsidR="009F1202">
        <w:t>компонент</w:t>
      </w:r>
      <w:r w:rsidR="001416F8" w:rsidRPr="00F61F6C">
        <w:t xml:space="preserve"> глобальн</w:t>
      </w:r>
      <w:r w:rsidR="00C01289">
        <w:t>ого</w:t>
      </w:r>
      <w:r w:rsidR="001416F8" w:rsidRPr="00F61F6C">
        <w:t xml:space="preserve"> контекст</w:t>
      </w:r>
      <w:r w:rsidR="00C01289">
        <w:t>а</w:t>
      </w:r>
      <w:r w:rsidR="00916D23" w:rsidRPr="00916D23">
        <w:t>;</w:t>
      </w:r>
    </w:p>
    <w:p w14:paraId="553887B8" w14:textId="2D34B34B" w:rsidR="002317E8" w:rsidRPr="00916D23" w:rsidRDefault="002317E8" w:rsidP="00AE5680">
      <w:pPr>
        <w:pStyle w:val="MyText"/>
      </w:pPr>
      <w:r w:rsidRPr="00F61F6C">
        <w:rPr>
          <w:lang w:val="en-US"/>
        </w:rPr>
        <w:t>lcontext</w:t>
      </w:r>
      <w:r w:rsidRPr="00F61F6C">
        <w:t xml:space="preserve"> </w:t>
      </w:r>
      <w:r w:rsidRPr="00F61F6C">
        <w:rPr>
          <w:rFonts w:ascii="Cambria Math" w:hAnsi="Cambria Math" w:cs="Cambria Math"/>
        </w:rPr>
        <w:t>∈</w:t>
      </w:r>
      <w:r w:rsidRPr="00F61F6C">
        <w:t xml:space="preserve"> </w:t>
      </w:r>
      <w:r w:rsidR="009F1202" w:rsidRPr="00F61F6C">
        <w:rPr>
          <w:lang w:val="en-US"/>
        </w:rPr>
        <w:t>C</w:t>
      </w:r>
      <w:r w:rsidR="009F1202">
        <w:rPr>
          <w:lang w:val="en-US"/>
        </w:rPr>
        <w:t>α</w:t>
      </w:r>
      <w:r w:rsidR="001416F8" w:rsidRPr="00F61F6C">
        <w:t xml:space="preserve"> – </w:t>
      </w:r>
      <w:r w:rsidR="009F1202">
        <w:t>компонент</w:t>
      </w:r>
      <w:r w:rsidR="00C01289" w:rsidRPr="00F61F6C">
        <w:t xml:space="preserve"> </w:t>
      </w:r>
      <w:r w:rsidR="00C01289">
        <w:t>локального</w:t>
      </w:r>
      <w:r w:rsidR="00C01289" w:rsidRPr="00F61F6C">
        <w:t xml:space="preserve"> контекст</w:t>
      </w:r>
      <w:r w:rsidR="00C01289">
        <w:t>а</w:t>
      </w:r>
      <w:r w:rsidR="00916D23" w:rsidRPr="00916D23">
        <w:t>;</w:t>
      </w:r>
    </w:p>
    <w:p w14:paraId="06858557" w14:textId="5BA57B87" w:rsidR="002317E8" w:rsidRPr="00916D23" w:rsidRDefault="002317E8" w:rsidP="00AE5680">
      <w:pPr>
        <w:pStyle w:val="MyText"/>
      </w:pPr>
      <w:r w:rsidRPr="00F61F6C">
        <w:rPr>
          <w:lang w:val="en-US"/>
        </w:rPr>
        <w:t>icontext</w:t>
      </w:r>
      <w:r w:rsidRPr="00F61F6C">
        <w:t xml:space="preserve"> </w:t>
      </w:r>
      <w:r w:rsidRPr="00F61F6C">
        <w:rPr>
          <w:rFonts w:ascii="Cambria Math" w:hAnsi="Cambria Math" w:cs="Cambria Math"/>
        </w:rPr>
        <w:t>∈</w:t>
      </w:r>
      <w:r w:rsidRPr="00F61F6C">
        <w:t xml:space="preserve"> </w:t>
      </w:r>
      <w:r w:rsidR="00177EBF">
        <w:rPr>
          <w:lang w:val="en-US"/>
        </w:rPr>
        <w:t>Cα</w:t>
      </w:r>
      <w:r w:rsidR="001416F8" w:rsidRPr="00F61F6C">
        <w:t xml:space="preserve"> – </w:t>
      </w:r>
      <w:r w:rsidR="009F1202">
        <w:t>компонент</w:t>
      </w:r>
      <w:r w:rsidR="00C01289" w:rsidRPr="00F61F6C">
        <w:t xml:space="preserve"> </w:t>
      </w:r>
      <w:r w:rsidR="00C01289">
        <w:t>промежуточного</w:t>
      </w:r>
      <w:r w:rsidR="00C01289" w:rsidRPr="00F61F6C">
        <w:t xml:space="preserve"> контекст</w:t>
      </w:r>
      <w:r w:rsidR="00C01289">
        <w:t>а</w:t>
      </w:r>
      <w:r w:rsidR="00916D23" w:rsidRPr="00916D23">
        <w:t>;</w:t>
      </w:r>
    </w:p>
    <w:p w14:paraId="79B8521D" w14:textId="025B7128" w:rsidR="001B536E" w:rsidRPr="00916D23" w:rsidRDefault="004451C1" w:rsidP="00AE5680">
      <w:pPr>
        <w:pStyle w:val="MyText"/>
      </w:pPr>
      <w:r>
        <w:rPr>
          <w:lang w:val="en-US"/>
        </w:rPr>
        <w:t>o</w:t>
      </w:r>
      <w:r w:rsidR="0016384A">
        <w:rPr>
          <w:lang w:val="en-US"/>
        </w:rPr>
        <w:t>β</w:t>
      </w:r>
      <w:r w:rsidR="001C7931" w:rsidRPr="00F61F6C">
        <w:t>.</w:t>
      </w:r>
      <w:r w:rsidR="001B536E" w:rsidRPr="00F61F6C">
        <w:rPr>
          <w:lang w:val="en-US"/>
        </w:rPr>
        <w:t>gcontext</w:t>
      </w:r>
      <w:r w:rsidR="001B536E" w:rsidRPr="00F61F6C">
        <w:t xml:space="preserve"> –глобальный контекст</w:t>
      </w:r>
      <w:r w:rsidR="00916D23" w:rsidRPr="00916D23">
        <w:t>;</w:t>
      </w:r>
    </w:p>
    <w:p w14:paraId="2F332536" w14:textId="267FAC9A" w:rsidR="001B536E" w:rsidRPr="00916D23" w:rsidRDefault="004451C1" w:rsidP="00AE5680">
      <w:pPr>
        <w:pStyle w:val="MyText"/>
      </w:pPr>
      <w:r>
        <w:rPr>
          <w:lang w:val="en-US"/>
        </w:rPr>
        <w:t>oα</w:t>
      </w:r>
      <w:r w:rsidR="001C7931" w:rsidRPr="00F61F6C">
        <w:t>.</w:t>
      </w:r>
      <w:r w:rsidR="001B536E" w:rsidRPr="00F61F6C">
        <w:rPr>
          <w:lang w:val="en-US"/>
        </w:rPr>
        <w:t>lcontext</w:t>
      </w:r>
      <w:r w:rsidR="001B536E" w:rsidRPr="00F61F6C">
        <w:t xml:space="preserve"> –локальный контекст</w:t>
      </w:r>
      <w:r w:rsidR="00916D23" w:rsidRPr="00916D23">
        <w:t>;</w:t>
      </w:r>
    </w:p>
    <w:p w14:paraId="52591236" w14:textId="3132D2FB" w:rsidR="001B536E" w:rsidRPr="00F61F6C" w:rsidRDefault="004451C1" w:rsidP="00AE5680">
      <w:pPr>
        <w:pStyle w:val="MyText"/>
      </w:pPr>
      <w:r>
        <w:rPr>
          <w:lang w:val="en-US"/>
        </w:rPr>
        <w:t>oα</w:t>
      </w:r>
      <w:r w:rsidR="001C7931" w:rsidRPr="00F61F6C">
        <w:t>.</w:t>
      </w:r>
      <w:r w:rsidR="004E1174" w:rsidRPr="00F61F6C">
        <w:rPr>
          <w:lang w:val="en-US"/>
        </w:rPr>
        <w:t>i</w:t>
      </w:r>
      <w:r w:rsidR="001B536E" w:rsidRPr="00F61F6C">
        <w:rPr>
          <w:lang w:val="en-US"/>
        </w:rPr>
        <w:t>context</w:t>
      </w:r>
      <w:r w:rsidR="001B536E" w:rsidRPr="00F61F6C">
        <w:t xml:space="preserve"> –</w:t>
      </w:r>
      <w:r w:rsidR="004E1174" w:rsidRPr="00F61F6C">
        <w:t>промежуточный</w:t>
      </w:r>
      <w:r w:rsidR="001B536E" w:rsidRPr="00F61F6C">
        <w:t xml:space="preserve"> контекст.</w:t>
      </w:r>
    </w:p>
    <w:p w14:paraId="7F4AF10A" w14:textId="28E4078A" w:rsidR="00867FDE" w:rsidRDefault="00867FDE" w:rsidP="00AE5680">
      <w:pPr>
        <w:pStyle w:val="MyText"/>
      </w:pPr>
      <w:r>
        <w:t>Пусть переход</w:t>
      </w:r>
      <w:r w:rsidR="00943D34">
        <w:t xml:space="preserve"> </w:t>
      </w:r>
      <w:r w:rsidR="00943D34">
        <w:rPr>
          <w:lang w:val="en-US"/>
        </w:rPr>
        <w:t>tα</w:t>
      </w:r>
      <w:r w:rsidR="00943D34" w:rsidRPr="00943D34">
        <w:t xml:space="preserve"> </w:t>
      </w:r>
      <w:r>
        <w:t xml:space="preserve">имеет вид </w:t>
      </w:r>
      <w:r w:rsidRPr="00C01289">
        <w:t>((</w:t>
      </w:r>
      <w:r>
        <w:rPr>
          <w:lang w:val="en-US"/>
        </w:rPr>
        <w:t>sβ</w:t>
      </w:r>
      <w:r w:rsidRPr="00C01289">
        <w:t xml:space="preserve">, </w:t>
      </w:r>
      <w:r w:rsidRPr="00C01289">
        <w:rPr>
          <w:lang w:val="en-US"/>
        </w:rPr>
        <w:t>o</w:t>
      </w:r>
      <w:r>
        <w:t>α</w:t>
      </w:r>
      <w:r w:rsidR="0016384A" w:rsidRPr="0016384A">
        <w:t xml:space="preserve">, </w:t>
      </w:r>
      <w:r w:rsidR="0016384A" w:rsidRPr="00C01289">
        <w:rPr>
          <w:lang w:val="en-US"/>
        </w:rPr>
        <w:t>o</w:t>
      </w:r>
      <w:r w:rsidR="0016384A">
        <w:rPr>
          <w:lang w:val="en-US"/>
        </w:rPr>
        <w:t>β</w:t>
      </w:r>
      <w:r w:rsidRPr="00C01289">
        <w:t xml:space="preserve">), </w:t>
      </w:r>
      <w:r w:rsidRPr="00C01289">
        <w:rPr>
          <w:lang w:val="en-US"/>
        </w:rPr>
        <w:t>i</w:t>
      </w:r>
      <w:r>
        <w:rPr>
          <w:lang w:val="en-US"/>
        </w:rPr>
        <w:t>α</w:t>
      </w:r>
      <w:r w:rsidRPr="00C01289">
        <w:t>, (</w:t>
      </w:r>
      <w:r>
        <w:rPr>
          <w:lang w:val="en-US"/>
        </w:rPr>
        <w:t>sβ</w:t>
      </w:r>
      <w:r w:rsidRPr="00B0233C">
        <w:t>′</w:t>
      </w:r>
      <w:r w:rsidRPr="00C01289">
        <w:t xml:space="preserve">, </w:t>
      </w:r>
      <w:r w:rsidRPr="00C01289">
        <w:rPr>
          <w:lang w:val="en-US"/>
        </w:rPr>
        <w:t>o</w:t>
      </w:r>
      <w:r>
        <w:t>α</w:t>
      </w:r>
      <w:r w:rsidRPr="00B0233C">
        <w:t>′</w:t>
      </w:r>
      <w:r w:rsidR="0016384A" w:rsidRPr="0016384A">
        <w:t xml:space="preserve">, </w:t>
      </w:r>
      <w:r w:rsidR="0016384A" w:rsidRPr="00C01289">
        <w:rPr>
          <w:lang w:val="en-US"/>
        </w:rPr>
        <w:t>o</w:t>
      </w:r>
      <w:r w:rsidR="0016384A">
        <w:rPr>
          <w:lang w:val="en-US"/>
        </w:rPr>
        <w:t>β</w:t>
      </w:r>
      <w:r w:rsidR="0016384A" w:rsidRPr="00B0233C">
        <w:t>′</w:t>
      </w:r>
      <w:r w:rsidRPr="00C01289">
        <w:t>))</w:t>
      </w:r>
      <w:r>
        <w:t>.</w:t>
      </w:r>
    </w:p>
    <w:p w14:paraId="75054BE0" w14:textId="7529A728" w:rsidR="0010488A" w:rsidRPr="00C01289" w:rsidRDefault="001C7931" w:rsidP="00AE5680">
      <w:pPr>
        <w:pStyle w:val="MyText"/>
      </w:pPr>
      <w:r w:rsidRPr="00C01289">
        <w:t xml:space="preserve">Система </w:t>
      </w:r>
      <w:r w:rsidR="009D6E97">
        <w:rPr>
          <w:lang w:val="en-US"/>
        </w:rPr>
        <w:t>sγ</w:t>
      </w:r>
      <w:r w:rsidR="0010488A" w:rsidRPr="00C01289">
        <w:t xml:space="preserve"> выполняет переход</w:t>
      </w:r>
      <w:r w:rsidR="0099611F" w:rsidRPr="00C01289">
        <w:t xml:space="preserve"> </w:t>
      </w:r>
      <w:r w:rsidR="00943D34">
        <w:rPr>
          <w:lang w:val="en-US"/>
        </w:rPr>
        <w:t>tα</w:t>
      </w:r>
      <w:r w:rsidR="0010488A" w:rsidRPr="00C01289">
        <w:t xml:space="preserve"> вне глобального контекста, если </w:t>
      </w:r>
      <w:r w:rsidR="0099611F" w:rsidRPr="00C01289">
        <w:rPr>
          <w:lang w:val="en-US"/>
        </w:rPr>
        <w:t>o</w:t>
      </w:r>
      <w:r w:rsidR="0016384A">
        <w:rPr>
          <w:lang w:val="en-US"/>
        </w:rPr>
        <w:t>β</w:t>
      </w:r>
      <w:r w:rsidR="00122C34" w:rsidRPr="00C01289">
        <w:t>.</w:t>
      </w:r>
      <w:r w:rsidR="0010488A" w:rsidRPr="00C01289">
        <w:rPr>
          <w:lang w:val="en-US"/>
        </w:rPr>
        <w:t>gcontext</w:t>
      </w:r>
      <w:r w:rsidR="0010488A" w:rsidRPr="00C01289">
        <w:t xml:space="preserve">  = </w:t>
      </w:r>
      <w:r w:rsidR="002A353A">
        <w:rPr>
          <w:lang w:val="en-US"/>
        </w:rPr>
        <w:t>vβ</w:t>
      </w:r>
      <w:r w:rsidRPr="00C01289">
        <w:t>.</w:t>
      </w:r>
    </w:p>
    <w:p w14:paraId="0696F536" w14:textId="0E418E62" w:rsidR="004E1174" w:rsidRPr="00C01289" w:rsidRDefault="001C7931" w:rsidP="00AE5680">
      <w:pPr>
        <w:pStyle w:val="MyText"/>
      </w:pPr>
      <w:r w:rsidRPr="00C01289">
        <w:t xml:space="preserve">Система </w:t>
      </w:r>
      <w:r w:rsidR="009D6E97">
        <w:rPr>
          <w:lang w:val="en-US"/>
        </w:rPr>
        <w:t>sγ</w:t>
      </w:r>
      <w:r w:rsidR="004E1174" w:rsidRPr="00C01289">
        <w:t xml:space="preserve"> выполняет </w:t>
      </w:r>
      <w:r w:rsidR="0099611F" w:rsidRPr="00C01289">
        <w:t xml:space="preserve">переход </w:t>
      </w:r>
      <w:r w:rsidR="00943D34">
        <w:rPr>
          <w:lang w:val="en-US"/>
        </w:rPr>
        <w:t>tα</w:t>
      </w:r>
      <w:r w:rsidR="004E1174" w:rsidRPr="00C01289">
        <w:t xml:space="preserve"> в </w:t>
      </w:r>
      <w:r w:rsidR="0010488A" w:rsidRPr="00C01289">
        <w:t>глобальном контексте</w:t>
      </w:r>
      <w:r w:rsidR="004E1174" w:rsidRPr="00C01289">
        <w:t xml:space="preserve">, если </w:t>
      </w:r>
      <w:r w:rsidR="0099611F" w:rsidRPr="00C01289">
        <w:rPr>
          <w:lang w:val="en-US"/>
        </w:rPr>
        <w:t>o</w:t>
      </w:r>
      <w:r w:rsidR="0016384A">
        <w:rPr>
          <w:lang w:val="en-US"/>
        </w:rPr>
        <w:t>β</w:t>
      </w:r>
      <w:r w:rsidR="00122C34" w:rsidRPr="00C01289">
        <w:t>.</w:t>
      </w:r>
      <w:r w:rsidR="0010488A" w:rsidRPr="00C01289">
        <w:rPr>
          <w:lang w:val="en-US"/>
        </w:rPr>
        <w:t>g</w:t>
      </w:r>
      <w:r w:rsidR="004E1174" w:rsidRPr="00C01289">
        <w:rPr>
          <w:lang w:val="en-US"/>
        </w:rPr>
        <w:t>context</w:t>
      </w:r>
      <w:r w:rsidR="004E1174" w:rsidRPr="00C01289">
        <w:t xml:space="preserve">  ≠ </w:t>
      </w:r>
      <w:r w:rsidR="002A353A">
        <w:rPr>
          <w:lang w:val="en-US"/>
        </w:rPr>
        <w:t>vβ</w:t>
      </w:r>
      <w:r w:rsidRPr="00C01289">
        <w:t>.</w:t>
      </w:r>
    </w:p>
    <w:p w14:paraId="7A41FB69" w14:textId="53749A00" w:rsidR="0010488A" w:rsidRPr="00C01289" w:rsidRDefault="001C7931" w:rsidP="00AE5680">
      <w:pPr>
        <w:pStyle w:val="MyText"/>
      </w:pPr>
      <w:r w:rsidRPr="00C01289">
        <w:t xml:space="preserve">Система </w:t>
      </w:r>
      <w:r w:rsidR="009D6E97">
        <w:rPr>
          <w:lang w:val="en-US"/>
        </w:rPr>
        <w:t>sγ</w:t>
      </w:r>
      <w:r w:rsidR="0010488A" w:rsidRPr="00C01289">
        <w:t xml:space="preserve"> выполняет </w:t>
      </w:r>
      <w:r w:rsidR="0099611F" w:rsidRPr="00C01289">
        <w:t xml:space="preserve">переход </w:t>
      </w:r>
      <w:r w:rsidR="00943D34">
        <w:rPr>
          <w:lang w:val="en-US"/>
        </w:rPr>
        <w:t>tα</w:t>
      </w:r>
      <w:r w:rsidR="0010488A" w:rsidRPr="00C01289">
        <w:t xml:space="preserve"> в глобальном контексте </w:t>
      </w:r>
      <w:r w:rsidR="0010488A" w:rsidRPr="00C01289">
        <w:rPr>
          <w:lang w:val="en-US"/>
        </w:rPr>
        <w:t>v</w:t>
      </w:r>
      <w:r w:rsidR="00E24708">
        <w:t>α</w:t>
      </w:r>
      <w:r w:rsidR="0010488A" w:rsidRPr="00C01289">
        <w:t xml:space="preserve">, если </w:t>
      </w:r>
      <w:r w:rsidR="0099611F" w:rsidRPr="00C01289">
        <w:rPr>
          <w:lang w:val="en-US"/>
        </w:rPr>
        <w:t>o</w:t>
      </w:r>
      <w:r w:rsidR="0016384A">
        <w:rPr>
          <w:lang w:val="en-US"/>
        </w:rPr>
        <w:t>β</w:t>
      </w:r>
      <w:r w:rsidR="00122C34" w:rsidRPr="00C01289">
        <w:t>.</w:t>
      </w:r>
      <w:r w:rsidR="0010488A" w:rsidRPr="00C01289">
        <w:rPr>
          <w:lang w:val="en-US"/>
        </w:rPr>
        <w:t>gcontext</w:t>
      </w:r>
      <w:r w:rsidR="0010488A" w:rsidRPr="00C01289">
        <w:t xml:space="preserve"> = </w:t>
      </w:r>
      <w:r w:rsidR="00E24708" w:rsidRPr="00C01289">
        <w:rPr>
          <w:lang w:val="en-US"/>
        </w:rPr>
        <w:t>v</w:t>
      </w:r>
      <w:r w:rsidR="00E24708">
        <w:t>α</w:t>
      </w:r>
      <w:r w:rsidRPr="00C01289">
        <w:t>.</w:t>
      </w:r>
    </w:p>
    <w:p w14:paraId="4510B612" w14:textId="3054BB16" w:rsidR="0010488A" w:rsidRPr="00C01289" w:rsidRDefault="001C7931" w:rsidP="00AE5680">
      <w:pPr>
        <w:pStyle w:val="MyText"/>
      </w:pPr>
      <w:r w:rsidRPr="00C01289">
        <w:t xml:space="preserve">Система </w:t>
      </w:r>
      <w:r w:rsidR="009D6E97">
        <w:rPr>
          <w:lang w:val="en-US"/>
        </w:rPr>
        <w:t>sγ</w:t>
      </w:r>
      <w:r w:rsidR="0010488A" w:rsidRPr="00C01289">
        <w:t xml:space="preserve"> выполняет </w:t>
      </w:r>
      <w:r w:rsidR="0099611F" w:rsidRPr="00C01289">
        <w:t xml:space="preserve">переход </w:t>
      </w:r>
      <w:r w:rsidR="00943D34">
        <w:rPr>
          <w:lang w:val="en-US"/>
        </w:rPr>
        <w:t>tα</w:t>
      </w:r>
      <w:r w:rsidR="0010488A" w:rsidRPr="00C01289">
        <w:t xml:space="preserve"> вне локального контекста, если </w:t>
      </w:r>
      <w:r w:rsidR="0099611F" w:rsidRPr="00C01289">
        <w:rPr>
          <w:lang w:val="en-US"/>
        </w:rPr>
        <w:t>o</w:t>
      </w:r>
      <w:r w:rsidR="00B0233C">
        <w:t>α</w:t>
      </w:r>
      <w:r w:rsidR="00122C34" w:rsidRPr="00C01289">
        <w:t>.</w:t>
      </w:r>
      <w:r w:rsidR="0010488A" w:rsidRPr="00C01289">
        <w:rPr>
          <w:lang w:val="en-US"/>
        </w:rPr>
        <w:t>lcontext</w:t>
      </w:r>
      <w:r w:rsidR="0010488A" w:rsidRPr="00C01289">
        <w:t xml:space="preserve">  = </w:t>
      </w:r>
      <w:r w:rsidR="002A353A">
        <w:rPr>
          <w:lang w:val="en-US"/>
        </w:rPr>
        <w:t>vβ</w:t>
      </w:r>
      <w:r w:rsidRPr="00C01289">
        <w:t>.</w:t>
      </w:r>
    </w:p>
    <w:p w14:paraId="2D25988C" w14:textId="1A526B64" w:rsidR="0010488A" w:rsidRPr="00C01289" w:rsidRDefault="001C7931" w:rsidP="00AE5680">
      <w:pPr>
        <w:pStyle w:val="MyText"/>
      </w:pPr>
      <w:r w:rsidRPr="00C01289">
        <w:t xml:space="preserve">Система </w:t>
      </w:r>
      <w:r w:rsidR="009D6E97">
        <w:rPr>
          <w:lang w:val="en-US"/>
        </w:rPr>
        <w:t>sγ</w:t>
      </w:r>
      <w:r w:rsidR="0010488A" w:rsidRPr="00C01289">
        <w:t xml:space="preserve"> выполняет </w:t>
      </w:r>
      <w:r w:rsidR="0099611F" w:rsidRPr="00C01289">
        <w:t xml:space="preserve">переход </w:t>
      </w:r>
      <w:r w:rsidR="00943D34">
        <w:rPr>
          <w:lang w:val="en-US"/>
        </w:rPr>
        <w:t>tα</w:t>
      </w:r>
      <w:r w:rsidR="0010488A" w:rsidRPr="00C01289">
        <w:t xml:space="preserve"> в локальном контексте, если </w:t>
      </w:r>
      <w:r w:rsidR="0099611F" w:rsidRPr="00C01289">
        <w:rPr>
          <w:lang w:val="en-US"/>
        </w:rPr>
        <w:t>o</w:t>
      </w:r>
      <w:r w:rsidR="00B0233C">
        <w:t>α</w:t>
      </w:r>
      <w:r w:rsidR="00122C34" w:rsidRPr="00C01289">
        <w:t>.</w:t>
      </w:r>
      <w:r w:rsidR="0010488A" w:rsidRPr="00C01289">
        <w:rPr>
          <w:lang w:val="en-US"/>
        </w:rPr>
        <w:t>lcontext</w:t>
      </w:r>
      <w:r w:rsidR="0010488A" w:rsidRPr="00C01289">
        <w:t xml:space="preserve">  ≠ </w:t>
      </w:r>
      <w:r w:rsidR="002A353A">
        <w:rPr>
          <w:lang w:val="en-US"/>
        </w:rPr>
        <w:t>vβ</w:t>
      </w:r>
      <w:r w:rsidRPr="00C01289">
        <w:t>.</w:t>
      </w:r>
    </w:p>
    <w:p w14:paraId="1659FBB1" w14:textId="037C54C5" w:rsidR="0010488A" w:rsidRPr="00C01289" w:rsidRDefault="001C7931" w:rsidP="00AE5680">
      <w:pPr>
        <w:pStyle w:val="MyText"/>
      </w:pPr>
      <w:r w:rsidRPr="00C01289">
        <w:t xml:space="preserve">Система </w:t>
      </w:r>
      <w:r w:rsidR="009D6E97">
        <w:rPr>
          <w:lang w:val="en-US"/>
        </w:rPr>
        <w:t>sγ</w:t>
      </w:r>
      <w:r w:rsidR="0010488A" w:rsidRPr="00C01289">
        <w:t xml:space="preserve"> выполняет </w:t>
      </w:r>
      <w:r w:rsidR="0099611F" w:rsidRPr="00C01289">
        <w:t xml:space="preserve">переход </w:t>
      </w:r>
      <w:r w:rsidR="00943D34">
        <w:rPr>
          <w:lang w:val="en-US"/>
        </w:rPr>
        <w:t>tα</w:t>
      </w:r>
      <w:r w:rsidR="0010488A" w:rsidRPr="00C01289">
        <w:t xml:space="preserve"> в локальном контексте </w:t>
      </w:r>
      <w:r w:rsidR="00E24708" w:rsidRPr="00C01289">
        <w:rPr>
          <w:lang w:val="en-US"/>
        </w:rPr>
        <w:t>v</w:t>
      </w:r>
      <w:r w:rsidR="00E24708">
        <w:t>α</w:t>
      </w:r>
      <w:r w:rsidR="0010488A" w:rsidRPr="00C01289">
        <w:t xml:space="preserve">, если </w:t>
      </w:r>
      <w:r w:rsidR="0099611F" w:rsidRPr="00C01289">
        <w:rPr>
          <w:lang w:val="en-US"/>
        </w:rPr>
        <w:t>o</w:t>
      </w:r>
      <w:r w:rsidR="00B0233C">
        <w:t>α</w:t>
      </w:r>
      <w:r w:rsidR="00122C34" w:rsidRPr="00C01289">
        <w:t>.</w:t>
      </w:r>
      <w:r w:rsidR="0010488A" w:rsidRPr="00C01289">
        <w:rPr>
          <w:lang w:val="en-US"/>
        </w:rPr>
        <w:t>lcontext</w:t>
      </w:r>
      <w:r w:rsidR="0010488A" w:rsidRPr="00C01289">
        <w:t xml:space="preserve"> = </w:t>
      </w:r>
      <w:r w:rsidR="00E24708" w:rsidRPr="00C01289">
        <w:rPr>
          <w:lang w:val="en-US"/>
        </w:rPr>
        <w:t>v</w:t>
      </w:r>
      <w:r w:rsidR="00E24708">
        <w:t>α</w:t>
      </w:r>
      <w:r w:rsidRPr="00C01289">
        <w:t>.</w:t>
      </w:r>
    </w:p>
    <w:p w14:paraId="41ED63A2" w14:textId="7C8ED061" w:rsidR="0010488A" w:rsidRPr="00C01289" w:rsidRDefault="001C7931" w:rsidP="00AE5680">
      <w:pPr>
        <w:pStyle w:val="MyText"/>
      </w:pPr>
      <w:r w:rsidRPr="00C01289">
        <w:t xml:space="preserve">Система </w:t>
      </w:r>
      <w:r w:rsidR="009D6E97">
        <w:rPr>
          <w:lang w:val="en-US"/>
        </w:rPr>
        <w:t>sγ</w:t>
      </w:r>
      <w:r w:rsidR="0010488A" w:rsidRPr="00C01289">
        <w:t xml:space="preserve"> выполняет </w:t>
      </w:r>
      <w:r w:rsidR="0099611F" w:rsidRPr="00C01289">
        <w:t xml:space="preserve">переход </w:t>
      </w:r>
      <w:r w:rsidR="00943D34">
        <w:rPr>
          <w:lang w:val="en-US"/>
        </w:rPr>
        <w:t>tα</w:t>
      </w:r>
      <w:r w:rsidR="0010488A" w:rsidRPr="00C01289">
        <w:t xml:space="preserve"> вне промежуточного контекста, если </w:t>
      </w:r>
      <w:r w:rsidR="0099611F" w:rsidRPr="00C01289">
        <w:rPr>
          <w:lang w:val="en-US"/>
        </w:rPr>
        <w:t>o</w:t>
      </w:r>
      <w:r w:rsidR="00B0233C">
        <w:t>α</w:t>
      </w:r>
      <w:r w:rsidR="00122C34" w:rsidRPr="00C01289">
        <w:t>.</w:t>
      </w:r>
      <w:r w:rsidR="0010488A" w:rsidRPr="00C01289">
        <w:rPr>
          <w:lang w:val="en-US"/>
        </w:rPr>
        <w:t>icontext</w:t>
      </w:r>
      <w:r w:rsidR="0010488A" w:rsidRPr="00C01289">
        <w:t xml:space="preserve">  = </w:t>
      </w:r>
      <w:r w:rsidR="002A353A">
        <w:rPr>
          <w:lang w:val="en-US"/>
        </w:rPr>
        <w:t>vβ</w:t>
      </w:r>
      <w:r w:rsidRPr="00C01289">
        <w:t>.</w:t>
      </w:r>
    </w:p>
    <w:p w14:paraId="4B14119F" w14:textId="29F9ADD9" w:rsidR="0010488A" w:rsidRPr="00C01289" w:rsidRDefault="001C7931" w:rsidP="00AE5680">
      <w:pPr>
        <w:pStyle w:val="MyText"/>
      </w:pPr>
      <w:r w:rsidRPr="00C01289">
        <w:t xml:space="preserve">Система </w:t>
      </w:r>
      <w:r w:rsidR="009D6E97">
        <w:rPr>
          <w:lang w:val="en-US"/>
        </w:rPr>
        <w:t>sγ</w:t>
      </w:r>
      <w:r w:rsidR="0010488A" w:rsidRPr="00C01289">
        <w:t xml:space="preserve"> выполняет </w:t>
      </w:r>
      <w:r w:rsidR="0099611F" w:rsidRPr="00C01289">
        <w:t xml:space="preserve">переход </w:t>
      </w:r>
      <w:r w:rsidR="00943D34">
        <w:rPr>
          <w:lang w:val="en-US"/>
        </w:rPr>
        <w:t>tα</w:t>
      </w:r>
      <w:r w:rsidR="0010488A" w:rsidRPr="00C01289">
        <w:t xml:space="preserve"> в промежуточном контексте, если </w:t>
      </w:r>
      <w:r w:rsidR="0099611F" w:rsidRPr="00C01289">
        <w:rPr>
          <w:lang w:val="en-US"/>
        </w:rPr>
        <w:t>o</w:t>
      </w:r>
      <w:r w:rsidR="00B0233C">
        <w:t>α</w:t>
      </w:r>
      <w:r w:rsidR="00122C34" w:rsidRPr="00C01289">
        <w:t>.</w:t>
      </w:r>
      <w:r w:rsidR="0010488A" w:rsidRPr="00C01289">
        <w:rPr>
          <w:lang w:val="en-US"/>
        </w:rPr>
        <w:t>icontext</w:t>
      </w:r>
      <w:r w:rsidR="0010488A" w:rsidRPr="00C01289">
        <w:t xml:space="preserve"> ≠ </w:t>
      </w:r>
      <w:r w:rsidR="002A353A">
        <w:rPr>
          <w:lang w:val="en-US"/>
        </w:rPr>
        <w:t>vβ</w:t>
      </w:r>
      <w:r w:rsidRPr="00C01289">
        <w:t>.</w:t>
      </w:r>
    </w:p>
    <w:p w14:paraId="5BF4DD72" w14:textId="0BF1F459" w:rsidR="0010488A" w:rsidRDefault="001C7931" w:rsidP="00AE5680">
      <w:pPr>
        <w:pStyle w:val="MyText"/>
      </w:pPr>
      <w:r w:rsidRPr="00C01289">
        <w:t xml:space="preserve">Система </w:t>
      </w:r>
      <w:r w:rsidR="009D6E97">
        <w:rPr>
          <w:lang w:val="en-US"/>
        </w:rPr>
        <w:t>sγ</w:t>
      </w:r>
      <w:r w:rsidR="0010488A" w:rsidRPr="00C01289">
        <w:t xml:space="preserve"> выполняет </w:t>
      </w:r>
      <w:r w:rsidR="0099611F" w:rsidRPr="00C01289">
        <w:t xml:space="preserve">переход </w:t>
      </w:r>
      <w:r w:rsidR="00943D34">
        <w:rPr>
          <w:lang w:val="en-US"/>
        </w:rPr>
        <w:t>tα</w:t>
      </w:r>
      <w:r w:rsidR="0010488A" w:rsidRPr="00C01289">
        <w:t xml:space="preserve"> в промежуточном контексте </w:t>
      </w:r>
      <w:r w:rsidR="00E24708" w:rsidRPr="00C01289">
        <w:rPr>
          <w:lang w:val="en-US"/>
        </w:rPr>
        <w:t>v</w:t>
      </w:r>
      <w:r w:rsidR="00E24708">
        <w:t>α</w:t>
      </w:r>
      <w:r w:rsidR="0010488A" w:rsidRPr="00C01289">
        <w:t xml:space="preserve">, если </w:t>
      </w:r>
      <w:r w:rsidR="0099611F" w:rsidRPr="00C01289">
        <w:rPr>
          <w:lang w:val="en-US"/>
        </w:rPr>
        <w:t>o</w:t>
      </w:r>
      <w:r w:rsidR="00B0233C">
        <w:t>α</w:t>
      </w:r>
      <w:r w:rsidR="00122C34" w:rsidRPr="00C01289">
        <w:t>.</w:t>
      </w:r>
      <w:r w:rsidR="0010488A" w:rsidRPr="00C01289">
        <w:rPr>
          <w:lang w:val="en-US"/>
        </w:rPr>
        <w:t>icontext</w:t>
      </w:r>
      <w:r w:rsidR="0010488A" w:rsidRPr="00C01289">
        <w:t xml:space="preserve"> = </w:t>
      </w:r>
      <w:r w:rsidR="00E24708" w:rsidRPr="00C01289">
        <w:rPr>
          <w:lang w:val="en-US"/>
        </w:rPr>
        <w:t>v</w:t>
      </w:r>
      <w:r w:rsidR="00E24708">
        <w:t>α</w:t>
      </w:r>
      <w:r w:rsidRPr="00C01289">
        <w:t>.</w:t>
      </w:r>
    </w:p>
    <w:p w14:paraId="1D9FC499" w14:textId="1815F2FE" w:rsidR="00943D34" w:rsidRPr="00943D34" w:rsidRDefault="00943D34" w:rsidP="00AE5680">
      <w:pPr>
        <w:pStyle w:val="MyText"/>
      </w:pPr>
      <w:r>
        <w:lastRenderedPageBreak/>
        <w:t xml:space="preserve">Пусть состояние </w:t>
      </w:r>
      <w:r>
        <w:rPr>
          <w:lang w:val="en-US"/>
        </w:rPr>
        <w:t>sα</w:t>
      </w:r>
      <w:r w:rsidRPr="00943D34">
        <w:t xml:space="preserve"> </w:t>
      </w:r>
      <w:r>
        <w:t xml:space="preserve">имеет вид </w:t>
      </w:r>
      <w:r w:rsidRPr="00C01289">
        <w:t>(</w:t>
      </w:r>
      <w:r>
        <w:rPr>
          <w:lang w:val="en-US"/>
        </w:rPr>
        <w:t>sβ</w:t>
      </w:r>
      <w:r w:rsidRPr="00C01289">
        <w:t xml:space="preserve">, </w:t>
      </w:r>
      <w:r>
        <w:rPr>
          <w:lang w:val="en-US"/>
        </w:rPr>
        <w:t>oα</w:t>
      </w:r>
      <w:r w:rsidR="0016384A" w:rsidRPr="0016384A">
        <w:t xml:space="preserve">, </w:t>
      </w:r>
      <w:r w:rsidR="0016384A">
        <w:rPr>
          <w:lang w:val="en-US"/>
        </w:rPr>
        <w:t>oβ</w:t>
      </w:r>
      <w:r w:rsidRPr="00C01289">
        <w:t>)</w:t>
      </w:r>
      <w:r>
        <w:t>.</w:t>
      </w:r>
    </w:p>
    <w:p w14:paraId="6B0F9571" w14:textId="5B6B7C42" w:rsidR="0010488A" w:rsidRPr="00C01289" w:rsidRDefault="001C7931" w:rsidP="00AE5680">
      <w:pPr>
        <w:pStyle w:val="MyText"/>
      </w:pPr>
      <w:r w:rsidRPr="00C01289">
        <w:t xml:space="preserve">Система </w:t>
      </w:r>
      <w:r w:rsidR="009D6E97">
        <w:rPr>
          <w:lang w:val="en-US"/>
        </w:rPr>
        <w:t>sγ</w:t>
      </w:r>
      <w:r w:rsidR="0010488A" w:rsidRPr="00C01289">
        <w:t xml:space="preserve"> не возвращает (порождает) глобальный контекст</w:t>
      </w:r>
      <w:r w:rsidR="0099611F" w:rsidRPr="00C01289">
        <w:t xml:space="preserve"> в состоянии </w:t>
      </w:r>
      <w:r w:rsidR="00943D34">
        <w:rPr>
          <w:lang w:val="en-US"/>
        </w:rPr>
        <w:t>sα</w:t>
      </w:r>
      <w:r w:rsidR="0010488A" w:rsidRPr="00C01289">
        <w:t xml:space="preserve">, если </w:t>
      </w:r>
      <w:r w:rsidR="004451C1">
        <w:rPr>
          <w:lang w:val="en-US"/>
        </w:rPr>
        <w:t>o</w:t>
      </w:r>
      <w:r w:rsidR="0016384A">
        <w:rPr>
          <w:lang w:val="en-US"/>
        </w:rPr>
        <w:t>β</w:t>
      </w:r>
      <w:r w:rsidR="00122C34" w:rsidRPr="00C01289">
        <w:t>.</w:t>
      </w:r>
      <w:r w:rsidR="0010488A" w:rsidRPr="00C01289">
        <w:rPr>
          <w:lang w:val="en-US"/>
        </w:rPr>
        <w:t>gcontext</w:t>
      </w:r>
      <w:r w:rsidR="0010488A" w:rsidRPr="00C01289">
        <w:t xml:space="preserve"> = </w:t>
      </w:r>
      <w:r w:rsidR="002A353A">
        <w:rPr>
          <w:lang w:val="en-US"/>
        </w:rPr>
        <w:t>vβ</w:t>
      </w:r>
      <w:r w:rsidRPr="00C01289">
        <w:t>.</w:t>
      </w:r>
    </w:p>
    <w:p w14:paraId="5F6F6BCF" w14:textId="16819592" w:rsidR="0010488A" w:rsidRPr="00C01289" w:rsidRDefault="001C7931" w:rsidP="00AE5680">
      <w:pPr>
        <w:pStyle w:val="MyText"/>
      </w:pPr>
      <w:r w:rsidRPr="00C01289">
        <w:t xml:space="preserve">Система </w:t>
      </w:r>
      <w:r w:rsidR="009D6E97">
        <w:rPr>
          <w:lang w:val="en-US"/>
        </w:rPr>
        <w:t>sγ</w:t>
      </w:r>
      <w:r w:rsidR="0010488A" w:rsidRPr="00C01289">
        <w:t xml:space="preserve"> возвращает (порождает) глобальный контекст </w:t>
      </w:r>
      <w:r w:rsidR="0099611F" w:rsidRPr="00C01289">
        <w:t xml:space="preserve">в состоянии </w:t>
      </w:r>
      <w:r w:rsidR="00943D34">
        <w:rPr>
          <w:lang w:val="en-US"/>
        </w:rPr>
        <w:t>sα</w:t>
      </w:r>
      <w:r w:rsidR="0010488A" w:rsidRPr="00C01289">
        <w:t xml:space="preserve">, если </w:t>
      </w:r>
      <w:r w:rsidR="004451C1">
        <w:rPr>
          <w:lang w:val="en-US"/>
        </w:rPr>
        <w:t>o</w:t>
      </w:r>
      <w:r w:rsidR="0016384A">
        <w:rPr>
          <w:lang w:val="en-US"/>
        </w:rPr>
        <w:t>β</w:t>
      </w:r>
      <w:r w:rsidR="00122C34" w:rsidRPr="00C01289">
        <w:t>.</w:t>
      </w:r>
      <w:r w:rsidR="0010488A" w:rsidRPr="00C01289">
        <w:rPr>
          <w:lang w:val="en-US"/>
        </w:rPr>
        <w:t>gcontext</w:t>
      </w:r>
      <w:r w:rsidR="0010488A" w:rsidRPr="00C01289">
        <w:t xml:space="preserve"> ≠ </w:t>
      </w:r>
      <w:r w:rsidR="002A353A">
        <w:rPr>
          <w:lang w:val="en-US"/>
        </w:rPr>
        <w:t>vβ</w:t>
      </w:r>
      <w:r w:rsidRPr="00C01289">
        <w:t>.</w:t>
      </w:r>
    </w:p>
    <w:p w14:paraId="68C8623C" w14:textId="32B6E83D" w:rsidR="0010488A" w:rsidRPr="00C01289" w:rsidRDefault="001C7931" w:rsidP="00AE5680">
      <w:pPr>
        <w:pStyle w:val="MyText"/>
      </w:pPr>
      <w:r w:rsidRPr="00C01289">
        <w:t xml:space="preserve">Система </w:t>
      </w:r>
      <w:r w:rsidR="009D6E97">
        <w:rPr>
          <w:lang w:val="en-US"/>
        </w:rPr>
        <w:t>sγ</w:t>
      </w:r>
      <w:r w:rsidR="0010488A" w:rsidRPr="00C01289">
        <w:t xml:space="preserve"> возвращает (порождает) глобальный контекст </w:t>
      </w:r>
      <w:r w:rsidR="00E24708" w:rsidRPr="00C01289">
        <w:rPr>
          <w:lang w:val="en-US"/>
        </w:rPr>
        <w:t>v</w:t>
      </w:r>
      <w:r w:rsidR="00E24708">
        <w:t>α</w:t>
      </w:r>
      <w:r w:rsidR="0010488A" w:rsidRPr="00C01289">
        <w:t xml:space="preserve"> </w:t>
      </w:r>
      <w:r w:rsidR="0099611F" w:rsidRPr="00C01289">
        <w:t xml:space="preserve">в состоянии </w:t>
      </w:r>
      <w:r w:rsidR="00943D34">
        <w:rPr>
          <w:lang w:val="en-US"/>
        </w:rPr>
        <w:t>sα</w:t>
      </w:r>
      <w:r w:rsidR="0010488A" w:rsidRPr="00C01289">
        <w:t xml:space="preserve">, если </w:t>
      </w:r>
      <w:r w:rsidR="004451C1">
        <w:rPr>
          <w:lang w:val="en-US"/>
        </w:rPr>
        <w:t>o</w:t>
      </w:r>
      <w:r w:rsidR="0016384A">
        <w:rPr>
          <w:lang w:val="en-US"/>
        </w:rPr>
        <w:t>β</w:t>
      </w:r>
      <w:r w:rsidR="00122C34" w:rsidRPr="00C01289">
        <w:t>.</w:t>
      </w:r>
      <w:r w:rsidR="0010488A" w:rsidRPr="00C01289">
        <w:rPr>
          <w:lang w:val="en-US"/>
        </w:rPr>
        <w:t>gcontext</w:t>
      </w:r>
      <w:r w:rsidR="0010488A" w:rsidRPr="00C01289">
        <w:t xml:space="preserve"> = </w:t>
      </w:r>
      <w:r w:rsidR="00E24708" w:rsidRPr="00C01289">
        <w:rPr>
          <w:lang w:val="en-US"/>
        </w:rPr>
        <w:t>v</w:t>
      </w:r>
      <w:r w:rsidR="00E24708">
        <w:t>α</w:t>
      </w:r>
      <w:r w:rsidRPr="00C01289">
        <w:t>.</w:t>
      </w:r>
    </w:p>
    <w:p w14:paraId="136B8ABA" w14:textId="57122CDC" w:rsidR="0010488A" w:rsidRPr="00C01289" w:rsidRDefault="001C7931" w:rsidP="00AE5680">
      <w:pPr>
        <w:pStyle w:val="MyText"/>
      </w:pPr>
      <w:r w:rsidRPr="00C01289">
        <w:t xml:space="preserve">Система </w:t>
      </w:r>
      <w:r w:rsidR="009D6E97">
        <w:rPr>
          <w:lang w:val="en-US"/>
        </w:rPr>
        <w:t>sγ</w:t>
      </w:r>
      <w:r w:rsidR="0010488A" w:rsidRPr="00C01289">
        <w:t xml:space="preserve"> не возвращает (порождает) локальный контекст </w:t>
      </w:r>
      <w:r w:rsidR="0099611F" w:rsidRPr="00C01289">
        <w:t xml:space="preserve">в состоянии </w:t>
      </w:r>
      <w:r w:rsidR="00943D34">
        <w:rPr>
          <w:lang w:val="en-US"/>
        </w:rPr>
        <w:t>sα</w:t>
      </w:r>
      <w:r w:rsidR="0010488A" w:rsidRPr="00C01289">
        <w:t xml:space="preserve">, если </w:t>
      </w:r>
      <w:r w:rsidR="004451C1">
        <w:rPr>
          <w:lang w:val="en-US"/>
        </w:rPr>
        <w:t>oα</w:t>
      </w:r>
      <w:r w:rsidR="00122C34" w:rsidRPr="00C01289">
        <w:t>.</w:t>
      </w:r>
      <w:r w:rsidR="0010488A" w:rsidRPr="00C01289">
        <w:rPr>
          <w:lang w:val="en-US"/>
        </w:rPr>
        <w:t>lcontext</w:t>
      </w:r>
      <w:r w:rsidR="0010488A" w:rsidRPr="00C01289">
        <w:t xml:space="preserve"> = </w:t>
      </w:r>
      <w:r w:rsidR="002A353A">
        <w:rPr>
          <w:lang w:val="en-US"/>
        </w:rPr>
        <w:t>vβ</w:t>
      </w:r>
      <w:r w:rsidRPr="00C01289">
        <w:t>.</w:t>
      </w:r>
    </w:p>
    <w:p w14:paraId="1FB5AAB5" w14:textId="0626F43F" w:rsidR="0010488A" w:rsidRPr="00C01289" w:rsidRDefault="001C7931" w:rsidP="00AE5680">
      <w:pPr>
        <w:pStyle w:val="MyText"/>
      </w:pPr>
      <w:r w:rsidRPr="00C01289">
        <w:t xml:space="preserve">Система </w:t>
      </w:r>
      <w:r w:rsidR="009D6E97">
        <w:rPr>
          <w:lang w:val="en-US"/>
        </w:rPr>
        <w:t>sγ</w:t>
      </w:r>
      <w:r w:rsidR="0010488A" w:rsidRPr="00C01289">
        <w:t xml:space="preserve"> возвращает (порождает) локальный контекст </w:t>
      </w:r>
      <w:r w:rsidR="0099611F" w:rsidRPr="00C01289">
        <w:t xml:space="preserve">в состоянии </w:t>
      </w:r>
      <w:r w:rsidR="00943D34">
        <w:rPr>
          <w:lang w:val="en-US"/>
        </w:rPr>
        <w:t>sα</w:t>
      </w:r>
      <w:r w:rsidR="0010488A" w:rsidRPr="00C01289">
        <w:t xml:space="preserve">, если </w:t>
      </w:r>
      <w:r w:rsidR="004451C1">
        <w:rPr>
          <w:lang w:val="en-US"/>
        </w:rPr>
        <w:t>oα</w:t>
      </w:r>
      <w:r w:rsidR="00122C34" w:rsidRPr="00C01289">
        <w:t>.</w:t>
      </w:r>
      <w:r w:rsidR="0010488A" w:rsidRPr="00C01289">
        <w:rPr>
          <w:lang w:val="en-US"/>
        </w:rPr>
        <w:t>lcontext</w:t>
      </w:r>
      <w:r w:rsidR="0010488A" w:rsidRPr="00C01289">
        <w:t xml:space="preserve"> ≠ </w:t>
      </w:r>
      <w:r w:rsidR="002A353A">
        <w:rPr>
          <w:lang w:val="en-US"/>
        </w:rPr>
        <w:t>vβ</w:t>
      </w:r>
      <w:r w:rsidRPr="00C01289">
        <w:t>.</w:t>
      </w:r>
    </w:p>
    <w:p w14:paraId="1762B0E2" w14:textId="0A29A4D8" w:rsidR="0010488A" w:rsidRPr="00C01289" w:rsidRDefault="001C7931" w:rsidP="00AE5680">
      <w:pPr>
        <w:pStyle w:val="MyText"/>
      </w:pPr>
      <w:r w:rsidRPr="00C01289">
        <w:t xml:space="preserve">Система </w:t>
      </w:r>
      <w:r w:rsidR="009D6E97">
        <w:rPr>
          <w:lang w:val="en-US"/>
        </w:rPr>
        <w:t>sγ</w:t>
      </w:r>
      <w:r w:rsidR="0010488A" w:rsidRPr="00C01289">
        <w:t xml:space="preserve"> возвращает (порождает) локальный контекст </w:t>
      </w:r>
      <w:r w:rsidR="00E24708" w:rsidRPr="00C01289">
        <w:rPr>
          <w:lang w:val="en-US"/>
        </w:rPr>
        <w:t>v</w:t>
      </w:r>
      <w:r w:rsidR="00E24708">
        <w:t>α</w:t>
      </w:r>
      <w:r w:rsidR="0010488A" w:rsidRPr="00C01289">
        <w:t xml:space="preserve"> </w:t>
      </w:r>
      <w:r w:rsidR="0099611F" w:rsidRPr="00C01289">
        <w:t xml:space="preserve">в состоянии </w:t>
      </w:r>
      <w:r w:rsidR="00943D34">
        <w:rPr>
          <w:lang w:val="en-US"/>
        </w:rPr>
        <w:t>sα</w:t>
      </w:r>
      <w:r w:rsidR="0010488A" w:rsidRPr="00C01289">
        <w:t xml:space="preserve">, если </w:t>
      </w:r>
      <w:r w:rsidR="004451C1">
        <w:rPr>
          <w:lang w:val="en-US"/>
        </w:rPr>
        <w:t>oα</w:t>
      </w:r>
      <w:r w:rsidR="00122C34" w:rsidRPr="00C01289">
        <w:t>.</w:t>
      </w:r>
      <w:r w:rsidR="0010488A" w:rsidRPr="00C01289">
        <w:rPr>
          <w:lang w:val="en-US"/>
        </w:rPr>
        <w:t>lcontext</w:t>
      </w:r>
      <w:r w:rsidR="0010488A" w:rsidRPr="00C01289">
        <w:t xml:space="preserve"> = </w:t>
      </w:r>
      <w:r w:rsidR="00E24708" w:rsidRPr="00C01289">
        <w:rPr>
          <w:lang w:val="en-US"/>
        </w:rPr>
        <w:t>v</w:t>
      </w:r>
      <w:r w:rsidR="00E24708">
        <w:t>α</w:t>
      </w:r>
      <w:r w:rsidRPr="00C01289">
        <w:t>.</w:t>
      </w:r>
    </w:p>
    <w:p w14:paraId="5976DA35" w14:textId="26C6BD30" w:rsidR="0010488A" w:rsidRPr="00C01289" w:rsidRDefault="001C7931" w:rsidP="00AE5680">
      <w:pPr>
        <w:pStyle w:val="MyText"/>
      </w:pPr>
      <w:r w:rsidRPr="00C01289">
        <w:t xml:space="preserve">Система </w:t>
      </w:r>
      <w:r w:rsidR="009D6E97">
        <w:rPr>
          <w:lang w:val="en-US"/>
        </w:rPr>
        <w:t>sγ</w:t>
      </w:r>
      <w:r w:rsidR="0010488A" w:rsidRPr="00C01289">
        <w:t xml:space="preserve"> не возвращает (порождает) промежуточный контекст </w:t>
      </w:r>
      <w:r w:rsidR="0099611F" w:rsidRPr="00C01289">
        <w:t xml:space="preserve">в состоянии </w:t>
      </w:r>
      <w:r w:rsidR="00943D34">
        <w:rPr>
          <w:lang w:val="en-US"/>
        </w:rPr>
        <w:t>sα</w:t>
      </w:r>
      <w:r w:rsidR="0010488A" w:rsidRPr="00C01289">
        <w:t xml:space="preserve">, если </w:t>
      </w:r>
      <w:r w:rsidR="004451C1">
        <w:rPr>
          <w:lang w:val="en-US"/>
        </w:rPr>
        <w:t>oα</w:t>
      </w:r>
      <w:r w:rsidR="00122C34" w:rsidRPr="00C01289">
        <w:t>.</w:t>
      </w:r>
      <w:r w:rsidR="0010488A" w:rsidRPr="00C01289">
        <w:rPr>
          <w:lang w:val="en-US"/>
        </w:rPr>
        <w:t>icontext</w:t>
      </w:r>
      <w:r w:rsidR="0010488A" w:rsidRPr="00C01289">
        <w:t xml:space="preserve"> = </w:t>
      </w:r>
      <w:r w:rsidR="002A353A">
        <w:rPr>
          <w:lang w:val="en-US"/>
        </w:rPr>
        <w:t>vβ</w:t>
      </w:r>
      <w:r w:rsidRPr="00C01289">
        <w:t>.</w:t>
      </w:r>
    </w:p>
    <w:p w14:paraId="3F9E0D94" w14:textId="5FD0673A" w:rsidR="0010488A" w:rsidRPr="00C01289" w:rsidRDefault="001C7931" w:rsidP="00AE5680">
      <w:pPr>
        <w:pStyle w:val="MyText"/>
      </w:pPr>
      <w:r w:rsidRPr="00C01289">
        <w:t xml:space="preserve">Система </w:t>
      </w:r>
      <w:r w:rsidR="009D6E97">
        <w:rPr>
          <w:lang w:val="en-US"/>
        </w:rPr>
        <w:t>sγ</w:t>
      </w:r>
      <w:r w:rsidR="0010488A" w:rsidRPr="00C01289">
        <w:t xml:space="preserve"> возвращает (порождает) промежуточный контекст </w:t>
      </w:r>
      <w:r w:rsidR="0099611F" w:rsidRPr="00C01289">
        <w:t xml:space="preserve">в состоянии </w:t>
      </w:r>
      <w:r w:rsidR="00943D34">
        <w:rPr>
          <w:lang w:val="en-US"/>
        </w:rPr>
        <w:t>sα</w:t>
      </w:r>
      <w:r w:rsidR="0010488A" w:rsidRPr="00C01289">
        <w:t xml:space="preserve">, если </w:t>
      </w:r>
      <w:r w:rsidR="004451C1">
        <w:rPr>
          <w:lang w:val="en-US"/>
        </w:rPr>
        <w:t>oα</w:t>
      </w:r>
      <w:r w:rsidR="00122C34" w:rsidRPr="00C01289">
        <w:t>.</w:t>
      </w:r>
      <w:r w:rsidR="0010488A" w:rsidRPr="00C01289">
        <w:rPr>
          <w:lang w:val="en-US"/>
        </w:rPr>
        <w:t>icontext</w:t>
      </w:r>
      <w:r w:rsidR="0010488A" w:rsidRPr="00C01289">
        <w:t xml:space="preserve"> ≠ </w:t>
      </w:r>
      <w:r w:rsidR="002A353A">
        <w:rPr>
          <w:lang w:val="en-US"/>
        </w:rPr>
        <w:t>vβ</w:t>
      </w:r>
      <w:r w:rsidRPr="00C01289">
        <w:t>.</w:t>
      </w:r>
    </w:p>
    <w:p w14:paraId="2D7BB6F1" w14:textId="0B401C50" w:rsidR="0010488A" w:rsidRPr="00C01289" w:rsidRDefault="001C7931" w:rsidP="00AE5680">
      <w:pPr>
        <w:pStyle w:val="MyText"/>
      </w:pPr>
      <w:r w:rsidRPr="00C01289">
        <w:t xml:space="preserve">Система </w:t>
      </w:r>
      <w:r w:rsidR="009D6E97">
        <w:rPr>
          <w:lang w:val="en-US"/>
        </w:rPr>
        <w:t>sγ</w:t>
      </w:r>
      <w:r w:rsidR="0010488A" w:rsidRPr="00C01289">
        <w:t xml:space="preserve"> возвращает (порождает) промежуточный контекст </w:t>
      </w:r>
      <w:r w:rsidR="00E24708" w:rsidRPr="00C01289">
        <w:rPr>
          <w:lang w:val="en-US"/>
        </w:rPr>
        <w:t>v</w:t>
      </w:r>
      <w:r w:rsidR="00E24708">
        <w:t>α</w:t>
      </w:r>
      <w:r w:rsidR="0010488A" w:rsidRPr="00C01289">
        <w:t xml:space="preserve"> </w:t>
      </w:r>
      <w:r w:rsidR="0099611F" w:rsidRPr="00C01289">
        <w:t xml:space="preserve">в состоянии </w:t>
      </w:r>
      <w:r w:rsidR="00943D34">
        <w:rPr>
          <w:lang w:val="en-US"/>
        </w:rPr>
        <w:t>sα</w:t>
      </w:r>
      <w:r w:rsidR="0010488A" w:rsidRPr="00C01289">
        <w:t xml:space="preserve">, если </w:t>
      </w:r>
      <w:r w:rsidR="004451C1">
        <w:rPr>
          <w:lang w:val="en-US"/>
        </w:rPr>
        <w:t>oα</w:t>
      </w:r>
      <w:r w:rsidR="00122C34" w:rsidRPr="00C01289">
        <w:t>.</w:t>
      </w:r>
      <w:r w:rsidR="0010488A" w:rsidRPr="00C01289">
        <w:rPr>
          <w:lang w:val="en-US"/>
        </w:rPr>
        <w:t>icontext</w:t>
      </w:r>
      <w:r w:rsidR="0010488A" w:rsidRPr="00C01289">
        <w:t xml:space="preserve"> = </w:t>
      </w:r>
      <w:r w:rsidR="00E24708" w:rsidRPr="00C01289">
        <w:rPr>
          <w:lang w:val="en-US"/>
        </w:rPr>
        <w:t>v</w:t>
      </w:r>
      <w:r w:rsidR="00E24708">
        <w:t>α</w:t>
      </w:r>
      <w:r w:rsidR="007527C5" w:rsidRPr="00C01289">
        <w:t>.</w:t>
      </w:r>
    </w:p>
    <w:p w14:paraId="5DB655A5" w14:textId="2B90C56A" w:rsidR="00CC34A6" w:rsidRPr="00F61F6C" w:rsidRDefault="00C0320F" w:rsidP="00C0320F">
      <w:pPr>
        <w:pStyle w:val="1"/>
      </w:pPr>
      <w:r>
        <w:t xml:space="preserve">Системы типа </w:t>
      </w:r>
      <w:r>
        <w:rPr>
          <w:lang w:val="en-US"/>
        </w:rPr>
        <w:t>coio</w:t>
      </w:r>
      <w:r w:rsidRPr="00C0320F">
        <w:t>+</w:t>
      </w:r>
      <w:r>
        <w:rPr>
          <w:lang w:val="en-US"/>
        </w:rPr>
        <w:t>ov</w:t>
      </w:r>
      <w:r w:rsidRPr="00C0320F">
        <w:t>+</w:t>
      </w:r>
      <w:r>
        <w:rPr>
          <w:lang w:val="en-US"/>
        </w:rPr>
        <w:t>j</w:t>
      </w:r>
    </w:p>
    <w:p w14:paraId="4C1B1478" w14:textId="1DF63D3D" w:rsidR="00C0320F" w:rsidRPr="00C0320F" w:rsidRDefault="00C0320F" w:rsidP="00AE5680">
      <w:pPr>
        <w:pStyle w:val="MyText"/>
      </w:pPr>
      <w:r>
        <w:t xml:space="preserve">Системы типа </w:t>
      </w:r>
      <w:r>
        <w:rPr>
          <w:lang w:val="en-US"/>
        </w:rPr>
        <w:t>coio</w:t>
      </w:r>
      <w:r w:rsidRPr="00C0320F">
        <w:t>+</w:t>
      </w:r>
      <w:r>
        <w:rPr>
          <w:lang w:val="en-US"/>
        </w:rPr>
        <w:t>ov</w:t>
      </w:r>
      <w:r w:rsidRPr="00C0320F">
        <w:t>+</w:t>
      </w:r>
      <w:r>
        <w:rPr>
          <w:lang w:val="en-US"/>
        </w:rPr>
        <w:t>j</w:t>
      </w:r>
      <w:r w:rsidRPr="00C0320F">
        <w:t xml:space="preserve"> </w:t>
      </w:r>
      <w:r>
        <w:t xml:space="preserve">являются комбинацией систем типов </w:t>
      </w:r>
      <w:r>
        <w:rPr>
          <w:lang w:val="en-US"/>
        </w:rPr>
        <w:t>coio</w:t>
      </w:r>
      <w:r w:rsidRPr="00C0320F">
        <w:t>+</w:t>
      </w:r>
      <w:r>
        <w:rPr>
          <w:lang w:val="en-US"/>
        </w:rPr>
        <w:t>ov</w:t>
      </w:r>
      <w:r>
        <w:t xml:space="preserve"> и </w:t>
      </w:r>
      <w:r>
        <w:rPr>
          <w:lang w:val="en-US"/>
        </w:rPr>
        <w:t>coio</w:t>
      </w:r>
      <w:r w:rsidRPr="00C0320F">
        <w:t xml:space="preserve">+ </w:t>
      </w:r>
      <w:r>
        <w:rPr>
          <w:lang w:val="en-US"/>
        </w:rPr>
        <w:t>j</w:t>
      </w:r>
      <w:r>
        <w:t xml:space="preserve">. </w:t>
      </w:r>
    </w:p>
    <w:p w14:paraId="3A471806" w14:textId="5D6D6C1F" w:rsidR="00C0320F" w:rsidRPr="00F61F6C" w:rsidRDefault="00C0320F" w:rsidP="00C0320F">
      <w:pPr>
        <w:pStyle w:val="MyText"/>
      </w:pPr>
      <w:r w:rsidRPr="00F61F6C">
        <w:t>С</w:t>
      </w:r>
      <w:r>
        <w:t xml:space="preserve">истема типа </w:t>
      </w:r>
      <w:r>
        <w:rPr>
          <w:lang w:val="en-US"/>
        </w:rPr>
        <w:t>coio</w:t>
      </w:r>
      <w:r w:rsidRPr="007754F3">
        <w:t>+</w:t>
      </w:r>
      <w:r>
        <w:rPr>
          <w:lang w:val="en-US"/>
        </w:rPr>
        <w:t>ov</w:t>
      </w:r>
      <w:r w:rsidRPr="00C0320F">
        <w:t>+</w:t>
      </w:r>
      <w:r>
        <w:rPr>
          <w:lang w:val="en-US"/>
        </w:rPr>
        <w:t>j</w:t>
      </w:r>
      <w:r w:rsidRPr="00F61F6C">
        <w:t xml:space="preserve"> – это </w:t>
      </w:r>
      <w:r>
        <w:t xml:space="preserve">система типа </w:t>
      </w:r>
      <w:r>
        <w:rPr>
          <w:lang w:val="en-US"/>
        </w:rPr>
        <w:t>coio</w:t>
      </w:r>
      <w:r>
        <w:t xml:space="preserve">, </w:t>
      </w:r>
      <w:r w:rsidRPr="00F61F6C">
        <w:t xml:space="preserve">где </w:t>
      </w:r>
    </w:p>
    <w:p w14:paraId="54717F83" w14:textId="44C3CD05" w:rsidR="00C0320F" w:rsidRDefault="00C0320F" w:rsidP="00C0320F">
      <w:pPr>
        <w:pStyle w:val="MyText"/>
        <w:numPr>
          <w:ilvl w:val="0"/>
          <w:numId w:val="42"/>
        </w:numPr>
      </w:pPr>
      <w:r w:rsidRPr="00F61F6C">
        <w:rPr>
          <w:lang w:val="en-US"/>
        </w:rPr>
        <w:t>value</w:t>
      </w:r>
      <w:r w:rsidRPr="00F61F6C">
        <w:t xml:space="preserve"> </w:t>
      </w:r>
      <w:r w:rsidRPr="00F61F6C">
        <w:rPr>
          <w:rFonts w:ascii="Cambria Math" w:hAnsi="Cambria Math" w:cs="Cambria Math"/>
        </w:rPr>
        <w:t>∈</w:t>
      </w:r>
      <w:r w:rsidRPr="00F61F6C">
        <w:t xml:space="preserve"> </w:t>
      </w:r>
      <w:r w:rsidR="0002459C" w:rsidRPr="00F61F6C">
        <w:rPr>
          <w:lang w:val="en-US"/>
        </w:rPr>
        <w:t>C</w:t>
      </w:r>
      <w:r w:rsidR="0002459C">
        <w:rPr>
          <w:lang w:val="en-US"/>
        </w:rPr>
        <w:t>α</w:t>
      </w:r>
      <w:r w:rsidRPr="00F61F6C">
        <w:t xml:space="preserve"> – </w:t>
      </w:r>
      <w:r w:rsidR="0002459C">
        <w:t>компонент</w:t>
      </w:r>
      <w:r w:rsidRPr="00F61F6C">
        <w:t xml:space="preserve"> выходн</w:t>
      </w:r>
      <w:r>
        <w:t>ого значения</w:t>
      </w:r>
      <w:r w:rsidR="00916D23" w:rsidRPr="00916D23">
        <w:t>;</w:t>
      </w:r>
    </w:p>
    <w:p w14:paraId="696A239C" w14:textId="68E1C3F3" w:rsidR="00C0320F" w:rsidRPr="00F61F6C" w:rsidRDefault="00C0320F" w:rsidP="00C0320F">
      <w:pPr>
        <w:pStyle w:val="MyText"/>
        <w:numPr>
          <w:ilvl w:val="0"/>
          <w:numId w:val="42"/>
        </w:numPr>
      </w:pPr>
      <w:r>
        <w:rPr>
          <w:lang w:val="en-US"/>
        </w:rPr>
        <w:t>jvalue</w:t>
      </w:r>
      <w:r w:rsidRPr="0060737E">
        <w:t xml:space="preserve"> </w:t>
      </w:r>
      <w:r w:rsidRPr="0060737E">
        <w:rPr>
          <w:rFonts w:ascii="Cambria Math" w:hAnsi="Cambria Math" w:cs="Cambria Math"/>
        </w:rPr>
        <w:t>∈</w:t>
      </w:r>
      <w:r w:rsidRPr="0060737E">
        <w:t xml:space="preserve"> </w:t>
      </w:r>
      <w:r w:rsidR="0002459C" w:rsidRPr="00F61F6C">
        <w:rPr>
          <w:lang w:val="en-US"/>
        </w:rPr>
        <w:t>C</w:t>
      </w:r>
      <w:r w:rsidR="0002459C">
        <w:rPr>
          <w:lang w:val="en-US"/>
        </w:rPr>
        <w:t>α</w:t>
      </w:r>
      <w:r w:rsidRPr="0060737E">
        <w:t xml:space="preserve"> – </w:t>
      </w:r>
      <w:r w:rsidR="0002459C">
        <w:t>компонент</w:t>
      </w:r>
      <w:r>
        <w:t xml:space="preserve"> джампа</w:t>
      </w:r>
      <w:r w:rsidR="00916D23">
        <w:rPr>
          <w:lang w:val="en-US"/>
        </w:rPr>
        <w:t>;</w:t>
      </w:r>
    </w:p>
    <w:p w14:paraId="645AB1F3" w14:textId="39C2FCF0" w:rsidR="00C0320F" w:rsidRDefault="004451C1" w:rsidP="00C0320F">
      <w:pPr>
        <w:pStyle w:val="MyText"/>
        <w:numPr>
          <w:ilvl w:val="0"/>
          <w:numId w:val="42"/>
        </w:numPr>
      </w:pPr>
      <w:r>
        <w:rPr>
          <w:lang w:val="en-US"/>
        </w:rPr>
        <w:t>oα</w:t>
      </w:r>
      <w:r w:rsidR="00C0320F" w:rsidRPr="00F61F6C">
        <w:t>.</w:t>
      </w:r>
      <w:r w:rsidR="00C0320F" w:rsidRPr="00F61F6C">
        <w:rPr>
          <w:lang w:val="en-US"/>
        </w:rPr>
        <w:t>value</w:t>
      </w:r>
      <w:r w:rsidR="00C0320F" w:rsidRPr="00F61F6C">
        <w:t xml:space="preserve"> – выходное значение</w:t>
      </w:r>
      <w:r w:rsidR="00916D23">
        <w:rPr>
          <w:lang w:val="en-US"/>
        </w:rPr>
        <w:t>;</w:t>
      </w:r>
    </w:p>
    <w:p w14:paraId="21359C8F" w14:textId="2EE87E70" w:rsidR="00C0320F" w:rsidRPr="00F61F6C" w:rsidRDefault="004451C1" w:rsidP="00C0320F">
      <w:pPr>
        <w:pStyle w:val="MyText"/>
        <w:numPr>
          <w:ilvl w:val="0"/>
          <w:numId w:val="42"/>
        </w:numPr>
      </w:pPr>
      <w:r>
        <w:rPr>
          <w:lang w:val="en-US"/>
        </w:rPr>
        <w:t>oα</w:t>
      </w:r>
      <w:r w:rsidR="00C0320F">
        <w:rPr>
          <w:lang w:val="en-US"/>
        </w:rPr>
        <w:t xml:space="preserve">.jvalue – </w:t>
      </w:r>
      <w:r w:rsidR="00C0320F">
        <w:t>джамп</w:t>
      </w:r>
      <w:r w:rsidR="00C0320F" w:rsidRPr="00F61F6C">
        <w:t>.</w:t>
      </w:r>
    </w:p>
    <w:p w14:paraId="283C70AE" w14:textId="0E4E8811" w:rsidR="00CD0E37" w:rsidRDefault="00C0320F" w:rsidP="00AE5680">
      <w:pPr>
        <w:pStyle w:val="MyText"/>
      </w:pPr>
      <w:r>
        <w:t>Определения, связанные с выходными значениями, модифицируются для таких систем</w:t>
      </w:r>
      <w:r w:rsidR="00CD0E37" w:rsidRPr="00F61F6C">
        <w:t>.</w:t>
      </w:r>
    </w:p>
    <w:p w14:paraId="7D8601D3" w14:textId="0F2D1E5A" w:rsidR="00CD0E37" w:rsidRPr="00C0320F" w:rsidRDefault="00CD0E37" w:rsidP="00AE5680">
      <w:pPr>
        <w:pStyle w:val="MyText"/>
      </w:pPr>
      <w:r w:rsidRPr="00C0320F">
        <w:t xml:space="preserve">Система </w:t>
      </w:r>
      <w:r w:rsidR="009D6E97">
        <w:rPr>
          <w:lang w:val="en-US"/>
        </w:rPr>
        <w:t>sγ</w:t>
      </w:r>
      <w:r w:rsidRPr="00C0320F">
        <w:t xml:space="preserve"> возвращает (порождает) значение </w:t>
      </w:r>
      <w:r w:rsidR="00C91CA0" w:rsidRPr="00C0320F">
        <w:t xml:space="preserve">в состоянии </w:t>
      </w:r>
      <w:r w:rsidR="0002459C">
        <w:rPr>
          <w:lang w:val="en-US"/>
        </w:rPr>
        <w:t>sα</w:t>
      </w:r>
      <w:r w:rsidRPr="00C0320F">
        <w:t xml:space="preserve">, если </w:t>
      </w:r>
      <w:r w:rsidR="009D6E97">
        <w:rPr>
          <w:lang w:val="en-US"/>
        </w:rPr>
        <w:t>sγ</w:t>
      </w:r>
      <w:r w:rsidRPr="00C0320F">
        <w:t xml:space="preserve"> как </w:t>
      </w:r>
      <w:ins w:id="16" w:author="Igor Anureev" w:date="2021-03-03T22:04:00Z">
        <w:r w:rsidR="000B6F32">
          <w:t xml:space="preserve">система типа </w:t>
        </w:r>
        <w:r w:rsidR="000B6F32">
          <w:rPr>
            <w:lang w:val="en-US"/>
          </w:rPr>
          <w:t>coio</w:t>
        </w:r>
      </w:ins>
      <w:ins w:id="17" w:author="Igor Anureev" w:date="2021-03-03T22:05:00Z">
        <w:r w:rsidR="000B6F32" w:rsidRPr="000B6F32">
          <w:rPr>
            <w:rPrChange w:id="18" w:author="Igor Anureev" w:date="2021-03-03T22:05:00Z">
              <w:rPr>
                <w:lang w:val="en-US"/>
              </w:rPr>
            </w:rPrChange>
          </w:rPr>
          <w:t>+</w:t>
        </w:r>
        <w:r w:rsidR="000B6F32">
          <w:rPr>
            <w:lang w:val="en-US"/>
          </w:rPr>
          <w:t>ov</w:t>
        </w:r>
      </w:ins>
      <w:commentRangeStart w:id="19"/>
      <w:del w:id="20" w:author="Igor Anureev" w:date="2021-03-03T22:04:00Z">
        <w:r w:rsidRPr="00C0320F" w:rsidDel="000B6F32">
          <w:delText>СП с КВВ</w:delText>
        </w:r>
      </w:del>
      <w:del w:id="21" w:author="Igor Anureev" w:date="2021-03-03T22:05:00Z">
        <w:r w:rsidRPr="00C0320F" w:rsidDel="000B6F32">
          <w:delText xml:space="preserve"> </w:delText>
        </w:r>
        <w:commentRangeEnd w:id="19"/>
        <w:r w:rsidR="00243FAB" w:rsidDel="000B6F32">
          <w:rPr>
            <w:rStyle w:val="a8"/>
            <w:rFonts w:cstheme="minorBidi"/>
          </w:rPr>
          <w:commentReference w:id="19"/>
        </w:r>
        <w:r w:rsidRPr="00C0320F" w:rsidDel="000B6F32">
          <w:delText>с выходными значениями</w:delText>
        </w:r>
      </w:del>
      <w:r w:rsidRPr="00C0320F">
        <w:t xml:space="preserve"> возвращает (порождает) значение </w:t>
      </w:r>
      <w:r w:rsidR="00C91CA0" w:rsidRPr="00C0320F">
        <w:t xml:space="preserve">в состоянии </w:t>
      </w:r>
      <w:r w:rsidR="0002459C">
        <w:rPr>
          <w:lang w:val="en-US"/>
        </w:rPr>
        <w:t>sα</w:t>
      </w:r>
      <w:r w:rsidRPr="00C0320F">
        <w:t xml:space="preserve">, и </w:t>
      </w:r>
      <w:r w:rsidR="009D6E97">
        <w:rPr>
          <w:lang w:val="en-US"/>
        </w:rPr>
        <w:t>sγ</w:t>
      </w:r>
      <w:r w:rsidRPr="00C0320F">
        <w:t xml:space="preserve"> как </w:t>
      </w:r>
      <w:ins w:id="22" w:author="Igor Anureev" w:date="2021-03-03T22:04:00Z">
        <w:r w:rsidR="000B6F32">
          <w:t xml:space="preserve">система типа </w:t>
        </w:r>
      </w:ins>
      <w:ins w:id="23" w:author="Igor Anureev" w:date="2021-03-03T22:05:00Z">
        <w:r w:rsidR="000B6F32">
          <w:rPr>
            <w:lang w:val="en-US"/>
          </w:rPr>
          <w:t>coio</w:t>
        </w:r>
        <w:r w:rsidR="000B6F32" w:rsidRPr="000B6F32">
          <w:rPr>
            <w:rPrChange w:id="24" w:author="Igor Anureev" w:date="2021-03-03T22:05:00Z">
              <w:rPr>
                <w:lang w:val="en-US"/>
              </w:rPr>
            </w:rPrChange>
          </w:rPr>
          <w:t>+</w:t>
        </w:r>
        <w:r w:rsidR="000B6F32">
          <w:rPr>
            <w:lang w:val="en-US"/>
          </w:rPr>
          <w:t>j</w:t>
        </w:r>
      </w:ins>
      <w:del w:id="25" w:author="Igor Anureev" w:date="2021-03-03T22:05:00Z">
        <w:r w:rsidRPr="00C0320F" w:rsidDel="000B6F32">
          <w:delText>СП с КВВ с джампами</w:delText>
        </w:r>
      </w:del>
      <w:r w:rsidRPr="00C0320F">
        <w:t xml:space="preserve"> не возвращает (порождает) джампа </w:t>
      </w:r>
      <w:r w:rsidR="00C91CA0" w:rsidRPr="00C0320F">
        <w:t xml:space="preserve">в состоянии </w:t>
      </w:r>
      <w:r w:rsidR="0002459C">
        <w:rPr>
          <w:lang w:val="en-US"/>
        </w:rPr>
        <w:t>sα</w:t>
      </w:r>
      <w:r w:rsidRPr="00C0320F">
        <w:t xml:space="preserve">. </w:t>
      </w:r>
    </w:p>
    <w:p w14:paraId="24129F0D" w14:textId="2AEFA264" w:rsidR="00F95BAE" w:rsidRPr="00C0320F" w:rsidRDefault="00CD0E37" w:rsidP="00AE5680">
      <w:pPr>
        <w:pStyle w:val="MyText"/>
      </w:pPr>
      <w:r w:rsidRPr="00C0320F">
        <w:lastRenderedPageBreak/>
        <w:t xml:space="preserve">Система </w:t>
      </w:r>
      <w:r w:rsidR="009D6E97">
        <w:rPr>
          <w:lang w:val="en-US"/>
        </w:rPr>
        <w:t>sγ</w:t>
      </w:r>
      <w:r w:rsidRPr="00C0320F">
        <w:t xml:space="preserve"> не возвращает (порождает) значения </w:t>
      </w:r>
      <w:r w:rsidR="00C91CA0" w:rsidRPr="00C0320F">
        <w:t xml:space="preserve">в состоянии </w:t>
      </w:r>
      <w:r w:rsidR="0002459C">
        <w:rPr>
          <w:lang w:val="en-US"/>
        </w:rPr>
        <w:t>sα</w:t>
      </w:r>
      <w:r w:rsidRPr="00C0320F">
        <w:t xml:space="preserve">, если </w:t>
      </w:r>
      <w:r w:rsidR="009D6E97">
        <w:rPr>
          <w:lang w:val="en-US"/>
        </w:rPr>
        <w:t>sγ</w:t>
      </w:r>
      <w:r w:rsidRPr="00C0320F">
        <w:t xml:space="preserve"> как </w:t>
      </w:r>
      <w:ins w:id="26" w:author="Igor Anureev" w:date="2021-03-03T22:05:00Z">
        <w:r w:rsidR="000B6F32">
          <w:t xml:space="preserve">система </w:t>
        </w:r>
        <w:r w:rsidR="000B6F32">
          <w:t xml:space="preserve">типа </w:t>
        </w:r>
        <w:r w:rsidR="000B6F32">
          <w:rPr>
            <w:lang w:val="en-US"/>
          </w:rPr>
          <w:t>coio</w:t>
        </w:r>
        <w:r w:rsidR="000B6F32" w:rsidRPr="00B95A00">
          <w:t>+</w:t>
        </w:r>
        <w:r w:rsidR="000B6F32">
          <w:rPr>
            <w:lang w:val="en-US"/>
          </w:rPr>
          <w:t>ov</w:t>
        </w:r>
      </w:ins>
      <w:del w:id="27" w:author="Igor Anureev" w:date="2021-03-03T22:05:00Z">
        <w:r w:rsidRPr="00C0320F" w:rsidDel="000B6F32">
          <w:delText>СП с КВВ с выходными значениями</w:delText>
        </w:r>
      </w:del>
      <w:r w:rsidRPr="00C0320F">
        <w:t xml:space="preserve"> не возвращает (порождает) значения </w:t>
      </w:r>
      <w:r w:rsidR="00C91CA0" w:rsidRPr="00C0320F">
        <w:t xml:space="preserve">в состоянии </w:t>
      </w:r>
      <w:r w:rsidR="0002459C">
        <w:rPr>
          <w:lang w:val="en-US"/>
        </w:rPr>
        <w:t>sα</w:t>
      </w:r>
      <w:r w:rsidRPr="00C0320F">
        <w:t xml:space="preserve">, или </w:t>
      </w:r>
      <w:r w:rsidR="009D6E97">
        <w:rPr>
          <w:lang w:val="en-US"/>
        </w:rPr>
        <w:t>sγ</w:t>
      </w:r>
      <w:r w:rsidRPr="00C0320F">
        <w:t xml:space="preserve"> как</w:t>
      </w:r>
      <w:ins w:id="28" w:author="Igor Anureev" w:date="2021-03-03T22:05:00Z">
        <w:r w:rsidR="000B6F32">
          <w:t xml:space="preserve"> система</w:t>
        </w:r>
      </w:ins>
      <w:r w:rsidRPr="00C0320F">
        <w:t xml:space="preserve"> </w:t>
      </w:r>
      <w:ins w:id="29" w:author="Igor Anureev" w:date="2021-03-03T22:06:00Z">
        <w:r w:rsidR="000B6F32">
          <w:t xml:space="preserve">типа </w:t>
        </w:r>
        <w:r w:rsidR="000B6F32">
          <w:rPr>
            <w:lang w:val="en-US"/>
          </w:rPr>
          <w:t>coio</w:t>
        </w:r>
        <w:r w:rsidR="000B6F32" w:rsidRPr="00B95A00">
          <w:t>+</w:t>
        </w:r>
        <w:r w:rsidR="000B6F32">
          <w:rPr>
            <w:lang w:val="en-US"/>
          </w:rPr>
          <w:t>j</w:t>
        </w:r>
      </w:ins>
      <w:del w:id="30" w:author="Igor Anureev" w:date="2021-03-03T22:06:00Z">
        <w:r w:rsidRPr="00C0320F" w:rsidDel="000B6F32">
          <w:delText>СП с КВВ с джампами</w:delText>
        </w:r>
      </w:del>
      <w:r w:rsidRPr="00C0320F">
        <w:t xml:space="preserve"> возвращает (порождает) джамп </w:t>
      </w:r>
      <w:r w:rsidR="00C91CA0" w:rsidRPr="00C0320F">
        <w:t xml:space="preserve">в состоянии </w:t>
      </w:r>
      <w:r w:rsidR="0002459C">
        <w:rPr>
          <w:lang w:val="en-US"/>
        </w:rPr>
        <w:t>sα</w:t>
      </w:r>
      <w:r w:rsidRPr="00C0320F">
        <w:t>.</w:t>
      </w:r>
    </w:p>
    <w:p w14:paraId="56F0051D" w14:textId="44430716" w:rsidR="00CD0E37" w:rsidRPr="00C0320F" w:rsidRDefault="00F95BAE" w:rsidP="00AE5680">
      <w:pPr>
        <w:pStyle w:val="MyText"/>
      </w:pPr>
      <w:r w:rsidRPr="00C0320F">
        <w:t xml:space="preserve">Система </w:t>
      </w:r>
      <w:r w:rsidR="009D6E97">
        <w:rPr>
          <w:lang w:val="en-US"/>
        </w:rPr>
        <w:t>sγ</w:t>
      </w:r>
      <w:r w:rsidRPr="00C0320F">
        <w:t xml:space="preserve"> возвращает (порождает) значение </w:t>
      </w:r>
      <w:r w:rsidR="00177EBF">
        <w:rPr>
          <w:lang w:val="en-US"/>
        </w:rPr>
        <w:t>vα</w:t>
      </w:r>
      <w:r w:rsidRPr="00C0320F">
        <w:t xml:space="preserve"> </w:t>
      </w:r>
      <w:r w:rsidR="00C91CA0" w:rsidRPr="00C0320F">
        <w:t xml:space="preserve">в состоянии </w:t>
      </w:r>
      <w:r w:rsidR="0002459C">
        <w:rPr>
          <w:lang w:val="en-US"/>
        </w:rPr>
        <w:t>sα</w:t>
      </w:r>
      <w:r w:rsidRPr="00C0320F">
        <w:t xml:space="preserve">, если </w:t>
      </w:r>
      <w:r w:rsidR="009D6E97">
        <w:rPr>
          <w:lang w:val="en-US"/>
        </w:rPr>
        <w:t>sγ</w:t>
      </w:r>
      <w:r w:rsidRPr="00C0320F">
        <w:t xml:space="preserve"> как </w:t>
      </w:r>
      <w:ins w:id="31" w:author="Igor Anureev" w:date="2021-03-03T22:06:00Z">
        <w:r w:rsidR="000B6F32">
          <w:t xml:space="preserve">система типа </w:t>
        </w:r>
        <w:r w:rsidR="000B6F32">
          <w:rPr>
            <w:lang w:val="en-US"/>
          </w:rPr>
          <w:t>coio</w:t>
        </w:r>
        <w:r w:rsidR="000B6F32" w:rsidRPr="00B95A00">
          <w:t>+</w:t>
        </w:r>
        <w:r w:rsidR="000B6F32">
          <w:rPr>
            <w:lang w:val="en-US"/>
          </w:rPr>
          <w:t>ov</w:t>
        </w:r>
      </w:ins>
      <w:del w:id="32" w:author="Igor Anureev" w:date="2021-03-03T22:06:00Z">
        <w:r w:rsidRPr="00C0320F" w:rsidDel="000B6F32">
          <w:delText>СП с КВВ с выходными значениями</w:delText>
        </w:r>
      </w:del>
      <w:r w:rsidRPr="00C0320F">
        <w:t xml:space="preserve"> возвращает (порождает) значение </w:t>
      </w:r>
      <w:r w:rsidR="00177EBF">
        <w:rPr>
          <w:lang w:val="en-US"/>
        </w:rPr>
        <w:t>vα</w:t>
      </w:r>
      <w:r w:rsidRPr="00C0320F">
        <w:t xml:space="preserve"> </w:t>
      </w:r>
      <w:r w:rsidR="00C91CA0" w:rsidRPr="00C0320F">
        <w:t xml:space="preserve">в состоянии </w:t>
      </w:r>
      <w:r w:rsidR="0002459C">
        <w:rPr>
          <w:lang w:val="en-US"/>
        </w:rPr>
        <w:t>sα</w:t>
      </w:r>
      <w:r w:rsidRPr="00C0320F">
        <w:t xml:space="preserve">, и </w:t>
      </w:r>
      <w:r w:rsidR="009D6E97">
        <w:rPr>
          <w:lang w:val="en-US"/>
        </w:rPr>
        <w:t>sγ</w:t>
      </w:r>
      <w:r w:rsidRPr="00C0320F">
        <w:t xml:space="preserve"> как </w:t>
      </w:r>
      <w:ins w:id="33" w:author="Igor Anureev" w:date="2021-03-03T22:06:00Z">
        <w:r w:rsidR="000B6F32">
          <w:t>система</w:t>
        </w:r>
        <w:r w:rsidR="000B6F32" w:rsidRPr="00C0320F">
          <w:t xml:space="preserve"> </w:t>
        </w:r>
        <w:r w:rsidR="000B6F32">
          <w:t xml:space="preserve">типа </w:t>
        </w:r>
        <w:r w:rsidR="000B6F32">
          <w:rPr>
            <w:lang w:val="en-US"/>
          </w:rPr>
          <w:t>coio</w:t>
        </w:r>
        <w:r w:rsidR="000B6F32" w:rsidRPr="00B95A00">
          <w:t>+</w:t>
        </w:r>
        <w:r w:rsidR="000B6F32">
          <w:rPr>
            <w:lang w:val="en-US"/>
          </w:rPr>
          <w:t>j</w:t>
        </w:r>
      </w:ins>
      <w:del w:id="34" w:author="Igor Anureev" w:date="2021-03-03T22:06:00Z">
        <w:r w:rsidRPr="00C0320F" w:rsidDel="000B6F32">
          <w:delText>СП с КВВ с джампами</w:delText>
        </w:r>
      </w:del>
      <w:r w:rsidRPr="00C0320F">
        <w:t xml:space="preserve"> не возвращает (порождает) джампа </w:t>
      </w:r>
      <w:r w:rsidR="00C91CA0" w:rsidRPr="00C0320F">
        <w:t xml:space="preserve">в состоянии </w:t>
      </w:r>
      <w:r w:rsidR="0002459C">
        <w:rPr>
          <w:lang w:val="en-US"/>
        </w:rPr>
        <w:t>sα</w:t>
      </w:r>
      <w:r w:rsidRPr="00C0320F">
        <w:t>.</w:t>
      </w:r>
      <w:r w:rsidR="00CD0E37" w:rsidRPr="00C0320F">
        <w:t xml:space="preserve">  </w:t>
      </w:r>
    </w:p>
    <w:p w14:paraId="49404B54" w14:textId="2FB18BB4" w:rsidR="00F95BAE" w:rsidRPr="00C0320F" w:rsidRDefault="00C0320F" w:rsidP="00AE5680">
      <w:pPr>
        <w:pStyle w:val="MyText"/>
      </w:pPr>
      <w:r>
        <w:t xml:space="preserve">Системы типов </w:t>
      </w:r>
      <w:r>
        <w:rPr>
          <w:lang w:val="en-US"/>
        </w:rPr>
        <w:t>coio</w:t>
      </w:r>
      <w:r w:rsidRPr="00C0320F">
        <w:t>+</w:t>
      </w:r>
      <w:r>
        <w:rPr>
          <w:lang w:val="en-US"/>
        </w:rPr>
        <w:t>tov</w:t>
      </w:r>
      <w:r w:rsidRPr="00C0320F">
        <w:t>+</w:t>
      </w:r>
      <w:r>
        <w:rPr>
          <w:lang w:val="en-US"/>
        </w:rPr>
        <w:t>j</w:t>
      </w:r>
      <w:r>
        <w:t xml:space="preserve">, </w:t>
      </w:r>
      <w:r>
        <w:rPr>
          <w:lang w:val="en-US"/>
        </w:rPr>
        <w:t>coio</w:t>
      </w:r>
      <w:r w:rsidRPr="00C0320F">
        <w:t>+</w:t>
      </w:r>
      <w:r>
        <w:rPr>
          <w:lang w:val="en-US"/>
        </w:rPr>
        <w:t>ov</w:t>
      </w:r>
      <w:r w:rsidRPr="00C0320F">
        <w:t>+</w:t>
      </w:r>
      <w:r>
        <w:rPr>
          <w:lang w:val="en-US"/>
        </w:rPr>
        <w:t>tj</w:t>
      </w:r>
      <w:r>
        <w:t xml:space="preserve"> и </w:t>
      </w:r>
      <w:r>
        <w:rPr>
          <w:lang w:val="en-US"/>
        </w:rPr>
        <w:t>coio</w:t>
      </w:r>
      <w:r w:rsidRPr="00C0320F">
        <w:t>+</w:t>
      </w:r>
      <w:r>
        <w:rPr>
          <w:lang w:val="en-US"/>
        </w:rPr>
        <w:t>tov</w:t>
      </w:r>
      <w:r w:rsidRPr="00C0320F">
        <w:t>+</w:t>
      </w:r>
      <w:r>
        <w:rPr>
          <w:lang w:val="en-US"/>
        </w:rPr>
        <w:t>tj</w:t>
      </w:r>
      <w:r>
        <w:t xml:space="preserve"> определяются аналогичным образом</w:t>
      </w:r>
      <w:r w:rsidR="00F95BAE" w:rsidRPr="00C0320F">
        <w:t>.</w:t>
      </w:r>
    </w:p>
    <w:p w14:paraId="34A9CE8B" w14:textId="3FE5A5DD" w:rsidR="00216BE6" w:rsidRPr="00F61F6C" w:rsidRDefault="00216BE6" w:rsidP="00C0320F">
      <w:pPr>
        <w:pStyle w:val="1"/>
      </w:pPr>
      <w:r w:rsidRPr="00F61F6C">
        <w:t>Атрибутн</w:t>
      </w:r>
      <w:r w:rsidR="00CF36F0" w:rsidRPr="00F61F6C">
        <w:t>ые</w:t>
      </w:r>
      <w:r w:rsidRPr="00F61F6C">
        <w:t xml:space="preserve"> систем</w:t>
      </w:r>
      <w:r w:rsidR="00CF36F0" w:rsidRPr="00F61F6C">
        <w:t>ы</w:t>
      </w:r>
    </w:p>
    <w:p w14:paraId="71658621" w14:textId="0109C33E" w:rsidR="00216BE6" w:rsidRPr="00F61F6C" w:rsidRDefault="00216BE6" w:rsidP="00AE5680">
      <w:pPr>
        <w:pStyle w:val="MyText"/>
      </w:pPr>
      <w:r w:rsidRPr="00F61F6C">
        <w:t>Атрибутн</w:t>
      </w:r>
      <w:r w:rsidR="003017F0">
        <w:t>ые</w:t>
      </w:r>
      <w:r w:rsidRPr="00F61F6C">
        <w:t xml:space="preserve"> систем</w:t>
      </w:r>
      <w:r w:rsidR="003017F0">
        <w:t>ы</w:t>
      </w:r>
      <w:r w:rsidRPr="00F61F6C">
        <w:t xml:space="preserve"> – это вид </w:t>
      </w:r>
      <w:r w:rsidR="0042336F">
        <w:t xml:space="preserve">систем типа </w:t>
      </w:r>
      <w:r w:rsidR="0042336F">
        <w:rPr>
          <w:lang w:val="en-US"/>
        </w:rPr>
        <w:t>coio</w:t>
      </w:r>
      <w:r w:rsidR="0042336F">
        <w:t>,</w:t>
      </w:r>
      <w:r w:rsidR="0091643D" w:rsidRPr="00F61F6C">
        <w:t xml:space="preserve"> в которых значения и компоненты определяются </w:t>
      </w:r>
      <w:r w:rsidR="00D40DEE" w:rsidRPr="00F61F6C">
        <w:t>через такие онтологические сущности, как</w:t>
      </w:r>
      <w:r w:rsidR="0091643D" w:rsidRPr="00F61F6C">
        <w:t xml:space="preserve"> атом, атрибут и атрибутон</w:t>
      </w:r>
      <w:r w:rsidRPr="00F61F6C">
        <w:t>.</w:t>
      </w:r>
      <w:r w:rsidR="0091643D" w:rsidRPr="00F61F6C">
        <w:t xml:space="preserve"> </w:t>
      </w:r>
    </w:p>
    <w:p w14:paraId="56CFBFA3" w14:textId="0F16CE1C" w:rsidR="0091643D" w:rsidRPr="00177EBF" w:rsidRDefault="0091643D" w:rsidP="00AE5680">
      <w:pPr>
        <w:pStyle w:val="MyText"/>
      </w:pPr>
      <w:r w:rsidRPr="00F61F6C">
        <w:t>Атрибутоны – это сущности, которые могут иметь атрибуты. Атрибуты – это сущности, которые могут иметь значения относительно атрибутонов. Атомы – это сущности, которые не имеют атрибутов.</w:t>
      </w:r>
      <w:r w:rsidR="00177EBF" w:rsidRPr="00B469A8">
        <w:t xml:space="preserve"> </w:t>
      </w:r>
      <w:r w:rsidR="0002459C" w:rsidRPr="00B469A8">
        <w:t xml:space="preserve"> </w:t>
      </w:r>
    </w:p>
    <w:p w14:paraId="1000308C" w14:textId="611CC40D" w:rsidR="000F1FA6" w:rsidRPr="003017F0" w:rsidRDefault="003017F0" w:rsidP="00AE5680">
      <w:pPr>
        <w:pStyle w:val="MyText"/>
      </w:pPr>
      <w:r>
        <w:t>Атрибутная система</w:t>
      </w:r>
      <w:r w:rsidR="000F1FA6" w:rsidRPr="003017F0">
        <w:t xml:space="preserve"> – </w:t>
      </w:r>
      <w:r w:rsidR="000F1FA6" w:rsidRPr="00F61F6C">
        <w:t>это</w:t>
      </w:r>
      <w:r w:rsidR="000F1FA6" w:rsidRPr="003017F0">
        <w:t xml:space="preserve"> </w:t>
      </w:r>
      <w:r w:rsidR="00C65A8F" w:rsidRPr="00F61F6C">
        <w:t>кортеж</w:t>
      </w:r>
      <w:r w:rsidR="000F1FA6" w:rsidRPr="003017F0">
        <w:t xml:space="preserve"> (</w:t>
      </w:r>
      <w:r w:rsidR="0002459C">
        <w:rPr>
          <w:lang w:val="en-US"/>
        </w:rPr>
        <w:t>Aα</w:t>
      </w:r>
      <w:r w:rsidR="0021192D" w:rsidRPr="003017F0">
        <w:t xml:space="preserve">, </w:t>
      </w:r>
      <w:r w:rsidR="0002459C">
        <w:rPr>
          <w:lang w:val="en-US"/>
        </w:rPr>
        <w:t>Aβ</w:t>
      </w:r>
      <w:r w:rsidR="00D76B99" w:rsidRPr="003017F0">
        <w:t xml:space="preserve">, </w:t>
      </w:r>
      <w:r w:rsidR="00B469A8">
        <w:rPr>
          <w:lang w:val="en-US"/>
        </w:rPr>
        <w:t>Cα</w:t>
      </w:r>
      <w:r w:rsidR="00B469A8" w:rsidRPr="00E6543A">
        <w:t xml:space="preserve">, </w:t>
      </w:r>
      <w:r w:rsidR="00402045">
        <w:rPr>
          <w:lang w:val="en-US"/>
        </w:rPr>
        <w:t>Cβ</w:t>
      </w:r>
      <w:r w:rsidR="00402045" w:rsidRPr="00402045">
        <w:t xml:space="preserve">, </w:t>
      </w:r>
      <w:r w:rsidR="0042336F">
        <w:rPr>
          <w:lang w:val="en-US"/>
        </w:rPr>
        <w:t>T</w:t>
      </w:r>
      <w:r w:rsidR="009D6E97">
        <w:rPr>
          <w:lang w:val="en-US"/>
        </w:rPr>
        <w:t>α</w:t>
      </w:r>
      <w:r w:rsidR="000F1FA6" w:rsidRPr="003017F0">
        <w:t>)</w:t>
      </w:r>
      <w:r w:rsidR="0047262B" w:rsidRPr="003017F0">
        <w:t xml:space="preserve">, </w:t>
      </w:r>
      <w:r w:rsidR="0047262B" w:rsidRPr="00F61F6C">
        <w:t>где</w:t>
      </w:r>
      <w:r w:rsidR="00871476" w:rsidRPr="003017F0">
        <w:t xml:space="preserve"> </w:t>
      </w:r>
    </w:p>
    <w:p w14:paraId="1E2DD075" w14:textId="3FE9DD6C" w:rsidR="00E6543A" w:rsidRPr="00F61F6C" w:rsidRDefault="00E6543A" w:rsidP="00E6543A">
      <w:pPr>
        <w:pStyle w:val="MyText"/>
        <w:numPr>
          <w:ilvl w:val="0"/>
          <w:numId w:val="46"/>
        </w:numPr>
      </w:pPr>
      <w:r>
        <w:rPr>
          <w:lang w:val="en-US"/>
        </w:rPr>
        <w:t>Aα</w:t>
      </w:r>
      <w:r w:rsidRPr="00F61F6C">
        <w:t xml:space="preserve"> – множество атомов</w:t>
      </w:r>
      <w:r w:rsidR="00916D23">
        <w:rPr>
          <w:lang w:val="en-US"/>
        </w:rPr>
        <w:t>;</w:t>
      </w:r>
    </w:p>
    <w:p w14:paraId="5EA2ED8C" w14:textId="7FB871FE" w:rsidR="00E6543A" w:rsidRPr="00F61F6C" w:rsidRDefault="00E6543A" w:rsidP="00E6543A">
      <w:pPr>
        <w:pStyle w:val="MyText"/>
        <w:numPr>
          <w:ilvl w:val="0"/>
          <w:numId w:val="46"/>
        </w:numPr>
      </w:pPr>
      <w:r>
        <w:rPr>
          <w:lang w:val="en-US"/>
        </w:rPr>
        <w:t>Aβ</w:t>
      </w:r>
      <w:r w:rsidRPr="00F61F6C">
        <w:t xml:space="preserve"> – множество атрибутонов</w:t>
      </w:r>
      <w:r w:rsidR="00916D23">
        <w:rPr>
          <w:lang w:val="en-US"/>
        </w:rPr>
        <w:t>;</w:t>
      </w:r>
    </w:p>
    <w:p w14:paraId="4047B92D" w14:textId="1E9D97A3" w:rsidR="00E6543A" w:rsidRDefault="00E6543A" w:rsidP="00E6543A">
      <w:pPr>
        <w:pStyle w:val="MyText"/>
        <w:numPr>
          <w:ilvl w:val="0"/>
          <w:numId w:val="46"/>
        </w:numPr>
      </w:pPr>
      <w:r>
        <w:rPr>
          <w:lang w:val="en-US"/>
        </w:rPr>
        <w:t>Aα</w:t>
      </w:r>
      <w:r w:rsidRPr="00F61F6C">
        <w:t xml:space="preserve"> </w:t>
      </w:r>
      <w:r>
        <w:rPr>
          <w:lang w:val="en-US"/>
        </w:rPr>
        <w:t xml:space="preserve">∩ Aβ = </w:t>
      </w:r>
      <w:r>
        <w:rPr>
          <w:rFonts w:ascii="Cambria Math" w:hAnsi="Cambria Math" w:cs="Cambria Math"/>
          <w:lang w:val="en-US"/>
        </w:rPr>
        <w:t>∅</w:t>
      </w:r>
      <w:r w:rsidR="00916D23">
        <w:rPr>
          <w:rFonts w:ascii="Cambria Math" w:hAnsi="Cambria Math" w:cs="Cambria Math"/>
          <w:lang w:val="en-US"/>
        </w:rPr>
        <w:t>;</w:t>
      </w:r>
    </w:p>
    <w:p w14:paraId="51D3C4AE" w14:textId="71DB30AF" w:rsidR="00D76B99" w:rsidRDefault="00F30DF5" w:rsidP="0021192D">
      <w:pPr>
        <w:pStyle w:val="MyText"/>
        <w:numPr>
          <w:ilvl w:val="0"/>
          <w:numId w:val="46"/>
        </w:numPr>
      </w:pPr>
      <w:r w:rsidRPr="00F61F6C">
        <w:t>(</w:t>
      </w:r>
      <w:r w:rsidR="00CB2069">
        <w:t>Sβ</w:t>
      </w:r>
      <w:r w:rsidRPr="00F61F6C">
        <w:t xml:space="preserve">, </w:t>
      </w:r>
      <w:r w:rsidRPr="00F61F6C">
        <w:rPr>
          <w:lang w:val="en-US"/>
        </w:rPr>
        <w:t>I</w:t>
      </w:r>
      <w:r w:rsidR="00DC1E90">
        <w:rPr>
          <w:lang w:val="en-US"/>
        </w:rPr>
        <w:t>α</w:t>
      </w:r>
      <w:r w:rsidRPr="00F61F6C">
        <w:t xml:space="preserve">, </w:t>
      </w:r>
      <w:r w:rsidR="00177EBF">
        <w:rPr>
          <w:lang w:val="en-US"/>
        </w:rPr>
        <w:t>Cα</w:t>
      </w:r>
      <w:r w:rsidRPr="00F31D20">
        <w:t xml:space="preserve">, </w:t>
      </w:r>
      <w:r w:rsidR="00556E3A">
        <w:rPr>
          <w:lang w:val="en-US"/>
        </w:rPr>
        <w:t>Cβ</w:t>
      </w:r>
      <w:r w:rsidR="00556E3A" w:rsidRPr="00F31D20">
        <w:t>,</w:t>
      </w:r>
      <w:r w:rsidR="00556E3A" w:rsidRPr="00556E3A">
        <w:t xml:space="preserve"> </w:t>
      </w:r>
      <w:r>
        <w:rPr>
          <w:lang w:val="en-US"/>
        </w:rPr>
        <w:t>V</w:t>
      </w:r>
      <w:r w:rsidR="00177EBF">
        <w:rPr>
          <w:lang w:val="en-US"/>
        </w:rPr>
        <w:t>α</w:t>
      </w:r>
      <w:r w:rsidRPr="000A6CB4">
        <w:t xml:space="preserve">, </w:t>
      </w:r>
      <w:r>
        <w:rPr>
          <w:lang w:val="en-US"/>
        </w:rPr>
        <w:t>T</w:t>
      </w:r>
      <w:r w:rsidR="009D6E97">
        <w:rPr>
          <w:lang w:val="en-US"/>
        </w:rPr>
        <w:t>α</w:t>
      </w:r>
      <w:r w:rsidRPr="00F61F6C">
        <w:t>)</w:t>
      </w:r>
      <w:r w:rsidR="00D76B99" w:rsidRPr="00F61F6C">
        <w:t xml:space="preserve"> – система </w:t>
      </w:r>
      <w:r>
        <w:t xml:space="preserve">типа </w:t>
      </w:r>
      <w:r>
        <w:rPr>
          <w:lang w:val="en-US"/>
        </w:rPr>
        <w:t>coio</w:t>
      </w:r>
      <w:r w:rsidR="00916D23" w:rsidRPr="00916D23">
        <w:t>;</w:t>
      </w:r>
    </w:p>
    <w:p w14:paraId="595596C5" w14:textId="11C0E759" w:rsidR="008C00B2" w:rsidRPr="00F61F6C" w:rsidRDefault="008C00B2" w:rsidP="008C00B2">
      <w:pPr>
        <w:pStyle w:val="MyText"/>
        <w:numPr>
          <w:ilvl w:val="0"/>
          <w:numId w:val="46"/>
        </w:numPr>
      </w:pPr>
      <w:r>
        <w:t>Sβ</w:t>
      </w:r>
      <w:r w:rsidRPr="00F61F6C">
        <w:t xml:space="preserve"> = </w:t>
      </w:r>
      <w:r>
        <w:rPr>
          <w:lang w:val="en-US"/>
        </w:rPr>
        <w:t>Aβ</w:t>
      </w:r>
      <w:r w:rsidRPr="00F61F6C">
        <w:t xml:space="preserve"> × </w:t>
      </w:r>
      <w:r>
        <w:rPr>
          <w:lang w:val="en-US"/>
        </w:rPr>
        <w:t>Vα</w:t>
      </w:r>
      <w:r w:rsidRPr="00F61F6C">
        <w:t xml:space="preserve"> → </w:t>
      </w:r>
      <w:r w:rsidR="00916D23">
        <w:rPr>
          <w:lang w:val="en-US"/>
        </w:rPr>
        <w:t>Vγ</w:t>
      </w:r>
      <w:r w:rsidR="00916D23" w:rsidRPr="00916D23">
        <w:t>;</w:t>
      </w:r>
    </w:p>
    <w:p w14:paraId="49E3366B" w14:textId="0F66894D" w:rsidR="00E07B77" w:rsidRPr="00F61F6C" w:rsidRDefault="00E07B77" w:rsidP="00E07B77">
      <w:pPr>
        <w:pStyle w:val="MyText"/>
        <w:numPr>
          <w:ilvl w:val="0"/>
          <w:numId w:val="46"/>
        </w:numPr>
      </w:pPr>
      <w:r>
        <w:rPr>
          <w:lang w:val="en-US"/>
        </w:rPr>
        <w:t>Vα</w:t>
      </w:r>
      <w:r w:rsidRPr="00F61F6C">
        <w:t xml:space="preserve"> =</w:t>
      </w:r>
      <w:r w:rsidRPr="0021192D">
        <w:t xml:space="preserve"> </w:t>
      </w:r>
      <w:r>
        <w:rPr>
          <w:lang w:val="en-US"/>
        </w:rPr>
        <w:t xml:space="preserve">Aα </w:t>
      </w:r>
      <w:r>
        <w:rPr>
          <w:rFonts w:ascii="Cambria Math" w:hAnsi="Cambria Math" w:cs="Cambria Math"/>
          <w:lang w:val="en-US"/>
        </w:rPr>
        <w:t>∪</w:t>
      </w:r>
      <w:r>
        <w:rPr>
          <w:lang w:val="en-US"/>
        </w:rPr>
        <w:t xml:space="preserve"> Aβ</w:t>
      </w:r>
      <w:r w:rsidR="00916D23">
        <w:rPr>
          <w:lang w:val="en-US"/>
        </w:rPr>
        <w:t>;</w:t>
      </w:r>
    </w:p>
    <w:p w14:paraId="34D7FC44" w14:textId="4CD9BFA2" w:rsidR="00272024" w:rsidRDefault="00177EBF" w:rsidP="0021192D">
      <w:pPr>
        <w:pStyle w:val="MyText"/>
        <w:numPr>
          <w:ilvl w:val="0"/>
          <w:numId w:val="46"/>
        </w:numPr>
      </w:pPr>
      <w:r>
        <w:rPr>
          <w:lang w:val="en-US"/>
        </w:rPr>
        <w:t>Cα</w:t>
      </w:r>
      <w:r w:rsidR="00272024" w:rsidRPr="00494CB3">
        <w:t xml:space="preserve"> </w:t>
      </w:r>
      <w:r w:rsidR="00272024" w:rsidRPr="00494CB3">
        <w:rPr>
          <w:rFonts w:ascii="Cambria Math" w:hAnsi="Cambria Math" w:cs="Cambria Math"/>
        </w:rPr>
        <w:t>⊆</w:t>
      </w:r>
      <w:r w:rsidR="00272024" w:rsidRPr="00494CB3">
        <w:t xml:space="preserve"> </w:t>
      </w:r>
      <w:r>
        <w:rPr>
          <w:lang w:val="en-US"/>
        </w:rPr>
        <w:t>Vα</w:t>
      </w:r>
      <w:r w:rsidR="00916D23">
        <w:rPr>
          <w:lang w:val="en-US"/>
        </w:rPr>
        <w:t>;</w:t>
      </w:r>
    </w:p>
    <w:p w14:paraId="2FD30964" w14:textId="5D55DC87" w:rsidR="00556E3A" w:rsidRDefault="00556E3A" w:rsidP="0021192D">
      <w:pPr>
        <w:pStyle w:val="MyText"/>
        <w:numPr>
          <w:ilvl w:val="0"/>
          <w:numId w:val="46"/>
        </w:numPr>
      </w:pPr>
      <w:r>
        <w:rPr>
          <w:lang w:val="en-US"/>
        </w:rPr>
        <w:t>Cβ</w:t>
      </w:r>
      <w:r w:rsidRPr="00494CB3">
        <w:t xml:space="preserve"> </w:t>
      </w:r>
      <w:r w:rsidRPr="00494CB3">
        <w:rPr>
          <w:rFonts w:ascii="Cambria Math" w:hAnsi="Cambria Math" w:cs="Cambria Math"/>
        </w:rPr>
        <w:t>⊆</w:t>
      </w:r>
      <w:r w:rsidRPr="00494CB3">
        <w:t xml:space="preserve"> </w:t>
      </w:r>
      <w:r>
        <w:rPr>
          <w:lang w:val="en-US"/>
        </w:rPr>
        <w:t>Vα</w:t>
      </w:r>
      <w:r w:rsidR="00916D23">
        <w:rPr>
          <w:lang w:val="en-US"/>
        </w:rPr>
        <w:t>;</w:t>
      </w:r>
    </w:p>
    <w:p w14:paraId="28DF2617" w14:textId="60B1BA1F" w:rsidR="008C00B2" w:rsidRPr="00F61F6C" w:rsidRDefault="008C00B2" w:rsidP="0021192D">
      <w:pPr>
        <w:pStyle w:val="MyText"/>
        <w:numPr>
          <w:ilvl w:val="0"/>
          <w:numId w:val="46"/>
        </w:numPr>
      </w:pPr>
      <w:r w:rsidRPr="00F61F6C">
        <w:rPr>
          <w:lang w:val="en-US"/>
        </w:rPr>
        <w:t>I</w:t>
      </w:r>
      <w:r>
        <w:rPr>
          <w:lang w:val="en-US"/>
        </w:rPr>
        <w:t>α</w:t>
      </w:r>
      <w:r>
        <w:t xml:space="preserve"> = </w:t>
      </w:r>
      <w:r>
        <w:rPr>
          <w:lang w:val="en-US"/>
        </w:rPr>
        <w:t>V</w:t>
      </w:r>
      <w:r w:rsidR="00916D23">
        <w:rPr>
          <w:lang w:val="en-US"/>
        </w:rPr>
        <w:t>γ;</w:t>
      </w:r>
      <w:bookmarkStart w:id="35" w:name="_GoBack"/>
      <w:bookmarkEnd w:id="35"/>
    </w:p>
    <w:p w14:paraId="586875E1" w14:textId="73E6218C" w:rsidR="00D76B99" w:rsidRPr="00F61F6C" w:rsidRDefault="009C77B0" w:rsidP="00DF6FB5">
      <w:pPr>
        <w:pStyle w:val="MyText"/>
        <w:numPr>
          <w:ilvl w:val="0"/>
          <w:numId w:val="46"/>
        </w:numPr>
      </w:pPr>
      <w:r w:rsidRPr="00E6543A">
        <w:rPr>
          <w:lang w:val="en-US"/>
        </w:rPr>
        <w:t>concept</w:t>
      </w:r>
      <w:r w:rsidRPr="00494CB3">
        <w:t xml:space="preserve"> </w:t>
      </w:r>
      <w:r w:rsidRPr="00E6543A">
        <w:rPr>
          <w:rFonts w:ascii="Cambria Math" w:hAnsi="Cambria Math" w:cs="Cambria Math"/>
        </w:rPr>
        <w:t>∈</w:t>
      </w:r>
      <w:r w:rsidRPr="00494CB3">
        <w:t xml:space="preserve"> </w:t>
      </w:r>
      <w:r w:rsidR="0002459C" w:rsidRPr="00E6543A">
        <w:rPr>
          <w:lang w:val="en-US"/>
        </w:rPr>
        <w:t>Aα</w:t>
      </w:r>
      <w:r w:rsidR="00D40DEE" w:rsidRPr="00F61F6C">
        <w:t xml:space="preserve"> – </w:t>
      </w:r>
      <w:r w:rsidR="003B6A50">
        <w:t>спецификатор</w:t>
      </w:r>
      <w:r w:rsidR="00D40DEE" w:rsidRPr="00F61F6C">
        <w:t xml:space="preserve"> понятий</w:t>
      </w:r>
      <w:r w:rsidR="00C65A8F" w:rsidRPr="00F61F6C">
        <w:t>.</w:t>
      </w:r>
    </w:p>
    <w:p w14:paraId="12007271" w14:textId="77777777" w:rsidR="002A4F21" w:rsidRDefault="008B2F78" w:rsidP="00AE5680">
      <w:pPr>
        <w:pStyle w:val="MyText"/>
      </w:pPr>
      <w:r>
        <w:t>Собственные с</w:t>
      </w:r>
      <w:r w:rsidR="00F700DC" w:rsidRPr="00F61F6C">
        <w:t xml:space="preserve">остояния </w:t>
      </w:r>
      <w:r w:rsidR="009C77B0" w:rsidRPr="00F61F6C">
        <w:t xml:space="preserve">в атрибутных системах </w:t>
      </w:r>
      <w:r w:rsidR="00F700DC" w:rsidRPr="00F61F6C">
        <w:t>определяют содержимое атрибутонов (какие атрибуты имеют атрибутоны и значения этих атрибутов).</w:t>
      </w:r>
    </w:p>
    <w:p w14:paraId="04CFB7F1" w14:textId="3F3717B2" w:rsidR="00F700DC" w:rsidRDefault="002A4F21" w:rsidP="00AE5680">
      <w:pPr>
        <w:pStyle w:val="MyText"/>
      </w:pPr>
      <w:r w:rsidRPr="00F61F6C">
        <w:t xml:space="preserve">В качестве </w:t>
      </w:r>
      <w:r>
        <w:t>атрибута</w:t>
      </w:r>
      <w:r w:rsidRPr="00F61F6C">
        <w:t xml:space="preserve"> может выступать любое значение из </w:t>
      </w:r>
      <w:r>
        <w:rPr>
          <w:lang w:val="en-US"/>
        </w:rPr>
        <w:t>Vα</w:t>
      </w:r>
      <w:r w:rsidRPr="00F61F6C">
        <w:t>.</w:t>
      </w:r>
      <w:r w:rsidR="00F700DC" w:rsidRPr="00F61F6C">
        <w:t xml:space="preserve"> </w:t>
      </w:r>
    </w:p>
    <w:p w14:paraId="5718A6A0" w14:textId="692A32FD" w:rsidR="002A4F21" w:rsidRPr="002A4F21" w:rsidRDefault="002A4F21" w:rsidP="00AE5680">
      <w:pPr>
        <w:pStyle w:val="MyText"/>
      </w:pPr>
      <w:r>
        <w:t xml:space="preserve">Пусть </w:t>
      </w:r>
      <w:r w:rsidR="00B3775F">
        <w:rPr>
          <w:lang w:val="en-US"/>
        </w:rPr>
        <w:t>A</w:t>
      </w:r>
      <w:r>
        <w:rPr>
          <w:lang w:val="en-US"/>
        </w:rPr>
        <w:t>γ</w:t>
      </w:r>
      <w:r w:rsidRPr="002A4F21">
        <w:t xml:space="preserve"> </w:t>
      </w:r>
      <w:r w:rsidR="00B3775F" w:rsidRPr="00B3775F">
        <w:t>=</w:t>
      </w:r>
      <w:r w:rsidRPr="002A4F21">
        <w:t xml:space="preserve"> </w:t>
      </w:r>
      <w:r>
        <w:rPr>
          <w:lang w:val="en-US"/>
        </w:rPr>
        <w:t>Vα</w:t>
      </w:r>
      <w:r w:rsidR="00B3775F" w:rsidRPr="00B3775F">
        <w:t xml:space="preserve"> – </w:t>
      </w:r>
      <w:r w:rsidR="00B3775F">
        <w:t>множество атрибутов</w:t>
      </w:r>
      <w:r w:rsidRPr="002A4F21">
        <w:t xml:space="preserve">. </w:t>
      </w:r>
    </w:p>
    <w:p w14:paraId="42D92B35" w14:textId="77777777" w:rsidR="002A4F21" w:rsidRDefault="00F700DC" w:rsidP="00AE5680">
      <w:pPr>
        <w:pStyle w:val="MyText"/>
      </w:pPr>
      <w:r w:rsidRPr="00F61F6C">
        <w:lastRenderedPageBreak/>
        <w:t>Атрибутон</w:t>
      </w:r>
      <w:r w:rsidR="003D242A" w:rsidRPr="00F61F6C">
        <w:t xml:space="preserve"> </w:t>
      </w:r>
      <w:r w:rsidR="0002459C">
        <w:rPr>
          <w:lang w:val="en-US"/>
        </w:rPr>
        <w:t>aβ</w:t>
      </w:r>
      <w:r w:rsidR="003D242A" w:rsidRPr="00F61F6C">
        <w:t xml:space="preserve"> имеет атрибут </w:t>
      </w:r>
      <w:r w:rsidR="002A4F21">
        <w:rPr>
          <w:lang w:val="en-US"/>
        </w:rPr>
        <w:t>aγ</w:t>
      </w:r>
      <w:r w:rsidR="003D242A" w:rsidRPr="00F61F6C">
        <w:t xml:space="preserve"> в состоянии </w:t>
      </w:r>
      <w:r w:rsidR="00CB2069">
        <w:t>sβ</w:t>
      </w:r>
      <w:r w:rsidR="003D242A" w:rsidRPr="00F61F6C">
        <w:t xml:space="preserve">, если </w:t>
      </w:r>
      <w:r w:rsidR="00CB2069">
        <w:t>sβ</w:t>
      </w:r>
      <w:r w:rsidR="003D242A" w:rsidRPr="00F61F6C">
        <w:t>(</w:t>
      </w:r>
      <w:r w:rsidR="0002459C">
        <w:rPr>
          <w:lang w:val="en-US"/>
        </w:rPr>
        <w:t>aβ</w:t>
      </w:r>
      <w:r w:rsidR="003D242A" w:rsidRPr="00F61F6C">
        <w:t xml:space="preserve">, </w:t>
      </w:r>
      <w:r w:rsidR="002A4F21">
        <w:rPr>
          <w:lang w:val="en-US"/>
        </w:rPr>
        <w:t>aγ</w:t>
      </w:r>
      <w:r w:rsidR="003D242A" w:rsidRPr="00F61F6C">
        <w:t>)</w:t>
      </w:r>
      <w:r w:rsidR="00855DAD" w:rsidRPr="00F61F6C">
        <w:t xml:space="preserve"> ≠ </w:t>
      </w:r>
      <w:r w:rsidR="002A353A">
        <w:rPr>
          <w:lang w:val="en-US"/>
        </w:rPr>
        <w:t>vβ</w:t>
      </w:r>
      <w:r w:rsidR="003D242A" w:rsidRPr="00F61F6C">
        <w:t xml:space="preserve">. </w:t>
      </w:r>
      <w:r w:rsidRPr="00F61F6C">
        <w:t>Атрибутон</w:t>
      </w:r>
      <w:r w:rsidR="003D242A" w:rsidRPr="00F61F6C">
        <w:t xml:space="preserve"> </w:t>
      </w:r>
      <w:r w:rsidR="0002459C">
        <w:rPr>
          <w:lang w:val="en-US"/>
        </w:rPr>
        <w:t>aβ</w:t>
      </w:r>
      <w:r w:rsidR="003D242A" w:rsidRPr="00F61F6C">
        <w:t xml:space="preserve"> не имеет атрибута </w:t>
      </w:r>
      <w:r w:rsidR="002A4F21">
        <w:rPr>
          <w:lang w:val="en-US"/>
        </w:rPr>
        <w:t>aγ</w:t>
      </w:r>
      <w:r w:rsidR="003D242A" w:rsidRPr="00F61F6C">
        <w:t xml:space="preserve"> в состоянии </w:t>
      </w:r>
      <w:r w:rsidR="00CB2069">
        <w:t>sβ</w:t>
      </w:r>
      <w:r w:rsidR="003D242A" w:rsidRPr="00F61F6C">
        <w:t xml:space="preserve">, если </w:t>
      </w:r>
      <w:r w:rsidR="00CB2069">
        <w:t>sβ</w:t>
      </w:r>
      <w:r w:rsidR="003D242A" w:rsidRPr="00F61F6C">
        <w:t>(</w:t>
      </w:r>
      <w:r w:rsidR="0002459C">
        <w:rPr>
          <w:lang w:val="en-US"/>
        </w:rPr>
        <w:t>aβ</w:t>
      </w:r>
      <w:r w:rsidR="003D242A" w:rsidRPr="00F61F6C">
        <w:t xml:space="preserve">, </w:t>
      </w:r>
      <w:r w:rsidR="002A4F21">
        <w:rPr>
          <w:lang w:val="en-US"/>
        </w:rPr>
        <w:t>aγ</w:t>
      </w:r>
      <w:r w:rsidR="003D242A" w:rsidRPr="00F61F6C">
        <w:t xml:space="preserve">) </w:t>
      </w:r>
      <w:r w:rsidR="00855DAD" w:rsidRPr="00F61F6C">
        <w:t xml:space="preserve">= </w:t>
      </w:r>
      <w:r w:rsidR="002A353A">
        <w:rPr>
          <w:lang w:val="en-US"/>
        </w:rPr>
        <w:t>vβ</w:t>
      </w:r>
      <w:r w:rsidR="003D242A" w:rsidRPr="00F61F6C">
        <w:t xml:space="preserve">. Атрибут </w:t>
      </w:r>
      <w:r w:rsidR="002A4F21">
        <w:rPr>
          <w:lang w:val="en-US"/>
        </w:rPr>
        <w:t>aγ</w:t>
      </w:r>
      <w:r w:rsidR="000A5FC9" w:rsidRPr="00F61F6C">
        <w:t xml:space="preserve"> </w:t>
      </w:r>
      <w:r w:rsidRPr="00F61F6C">
        <w:t>атрибутона</w:t>
      </w:r>
      <w:r w:rsidR="003D242A" w:rsidRPr="00F61F6C">
        <w:t xml:space="preserve"> </w:t>
      </w:r>
      <w:r w:rsidR="0002459C">
        <w:rPr>
          <w:lang w:val="en-US"/>
        </w:rPr>
        <w:t>aβ</w:t>
      </w:r>
      <w:r w:rsidR="000A5FC9" w:rsidRPr="00F61F6C">
        <w:t xml:space="preserve"> </w:t>
      </w:r>
      <w:r w:rsidR="003D242A" w:rsidRPr="00F61F6C">
        <w:t xml:space="preserve">имеет значение </w:t>
      </w:r>
      <w:r w:rsidR="000A5FC9" w:rsidRPr="00F61F6C">
        <w:rPr>
          <w:lang w:val="en-US"/>
        </w:rPr>
        <w:t>v</w:t>
      </w:r>
      <w:r w:rsidR="002A4F21">
        <w:rPr>
          <w:lang w:val="en-US"/>
        </w:rPr>
        <w:t>α</w:t>
      </w:r>
      <w:r w:rsidR="003D242A" w:rsidRPr="00F61F6C">
        <w:t xml:space="preserve"> в состоянии </w:t>
      </w:r>
      <w:r w:rsidR="00CB2069">
        <w:t>sβ</w:t>
      </w:r>
      <w:r w:rsidR="003D242A" w:rsidRPr="00F61F6C">
        <w:t xml:space="preserve">, если </w:t>
      </w:r>
      <w:r w:rsidR="00CB2069">
        <w:t>sβ</w:t>
      </w:r>
      <w:r w:rsidR="003D242A" w:rsidRPr="00F61F6C">
        <w:t>(</w:t>
      </w:r>
      <w:r w:rsidR="0002459C">
        <w:rPr>
          <w:lang w:val="en-US"/>
        </w:rPr>
        <w:t>aβ</w:t>
      </w:r>
      <w:r w:rsidR="003D242A" w:rsidRPr="00F61F6C">
        <w:t xml:space="preserve">, </w:t>
      </w:r>
      <w:r w:rsidR="002A4F21">
        <w:rPr>
          <w:lang w:val="en-US"/>
        </w:rPr>
        <w:t>aγ</w:t>
      </w:r>
      <w:r w:rsidR="003D242A" w:rsidRPr="00F61F6C">
        <w:t xml:space="preserve">) = </w:t>
      </w:r>
      <w:r w:rsidR="002A4F21" w:rsidRPr="00F61F6C">
        <w:rPr>
          <w:lang w:val="en-US"/>
        </w:rPr>
        <w:t>v</w:t>
      </w:r>
      <w:r w:rsidR="002A4F21">
        <w:rPr>
          <w:lang w:val="en-US"/>
        </w:rPr>
        <w:t>α</w:t>
      </w:r>
      <w:r w:rsidR="003D242A" w:rsidRPr="00F61F6C">
        <w:t>.</w:t>
      </w:r>
    </w:p>
    <w:p w14:paraId="48AE762A" w14:textId="77777777" w:rsidR="002A4F21" w:rsidRDefault="00D40DEE" w:rsidP="00AE5680">
      <w:pPr>
        <w:pStyle w:val="MyText"/>
      </w:pPr>
      <w:r w:rsidRPr="00F61F6C">
        <w:t xml:space="preserve">Такая онтологическая сущность как понятие определяется в атрибутных системах </w:t>
      </w:r>
      <w:r w:rsidR="0048663A">
        <w:t>спецификатор</w:t>
      </w:r>
      <w:r w:rsidR="003017F0">
        <w:t>ом</w:t>
      </w:r>
      <w:r w:rsidRPr="00F61F6C">
        <w:t xml:space="preserve"> понятий </w:t>
      </w:r>
      <w:r w:rsidRPr="00F61F6C">
        <w:rPr>
          <w:lang w:val="en-US"/>
        </w:rPr>
        <w:t>concept</w:t>
      </w:r>
      <w:r w:rsidRPr="00F61F6C">
        <w:t xml:space="preserve">. В качестве понятия может выступать любое значение из </w:t>
      </w:r>
      <w:r w:rsidR="00177EBF">
        <w:rPr>
          <w:lang w:val="en-US"/>
        </w:rPr>
        <w:t>Vα</w:t>
      </w:r>
      <w:r w:rsidRPr="00F61F6C">
        <w:t xml:space="preserve">. </w:t>
      </w:r>
    </w:p>
    <w:p w14:paraId="261C34AC" w14:textId="5EA3B816" w:rsidR="002A4F21" w:rsidRPr="002A4F21" w:rsidRDefault="002A4F21" w:rsidP="002A4F21">
      <w:pPr>
        <w:pStyle w:val="MyText"/>
      </w:pPr>
      <w:r>
        <w:t xml:space="preserve">Пусть </w:t>
      </w:r>
      <w:r w:rsidR="00301E71">
        <w:rPr>
          <w:lang w:val="en-US"/>
        </w:rPr>
        <w:t>Cγ</w:t>
      </w:r>
      <w:r w:rsidRPr="002A4F21">
        <w:t xml:space="preserve"> </w:t>
      </w:r>
      <w:r w:rsidR="00B3775F" w:rsidRPr="00B3775F">
        <w:t xml:space="preserve">= </w:t>
      </w:r>
      <w:r>
        <w:rPr>
          <w:lang w:val="en-US"/>
        </w:rPr>
        <w:t>Vα</w:t>
      </w:r>
      <w:r w:rsidR="00B3775F" w:rsidRPr="00B3775F">
        <w:t xml:space="preserve"> – </w:t>
      </w:r>
      <w:r w:rsidR="00B3775F">
        <w:t>множество понятий</w:t>
      </w:r>
      <w:r w:rsidRPr="002A4F21">
        <w:t xml:space="preserve">.  </w:t>
      </w:r>
    </w:p>
    <w:p w14:paraId="0D7539F7" w14:textId="25093729" w:rsidR="009C77B0" w:rsidRPr="00F61F6C" w:rsidRDefault="00D40DEE" w:rsidP="00AE5680">
      <w:pPr>
        <w:pStyle w:val="MyText"/>
      </w:pPr>
      <w:r w:rsidRPr="00F61F6C">
        <w:t xml:space="preserve">Содержимое </w:t>
      </w:r>
      <w:r w:rsidR="000A5FC9" w:rsidRPr="00F61F6C">
        <w:t>поняти</w:t>
      </w:r>
      <w:r w:rsidRPr="00F61F6C">
        <w:t>я</w:t>
      </w:r>
      <w:r w:rsidR="000A5FC9" w:rsidRPr="00F61F6C">
        <w:t xml:space="preserve"> </w:t>
      </w:r>
      <w:r w:rsidR="00301E71">
        <w:rPr>
          <w:lang w:val="en-US"/>
        </w:rPr>
        <w:t>cγ</w:t>
      </w:r>
      <w:r w:rsidRPr="00F61F6C">
        <w:t xml:space="preserve"> </w:t>
      </w:r>
      <w:r w:rsidR="000A5FC9" w:rsidRPr="00F61F6C">
        <w:t>определяется как множество атрибутонов и зависит от состояния:</w:t>
      </w:r>
      <w:r w:rsidR="00F241EF" w:rsidRPr="00F61F6C">
        <w:t xml:space="preserve"> </w:t>
      </w:r>
      <w:r w:rsidR="000A5FC9" w:rsidRPr="00F61F6C">
        <w:rPr>
          <w:lang w:val="en-US"/>
        </w:rPr>
        <w:t>a</w:t>
      </w:r>
      <w:r w:rsidR="000A5FC9" w:rsidRPr="00F61F6C">
        <w:t>трибутон</w:t>
      </w:r>
      <w:r w:rsidR="00F241EF" w:rsidRPr="00F61F6C">
        <w:t xml:space="preserve"> </w:t>
      </w:r>
      <w:r w:rsidR="0002459C">
        <w:rPr>
          <w:lang w:val="en-US"/>
        </w:rPr>
        <w:t>aβ</w:t>
      </w:r>
      <w:r w:rsidR="000A5FC9" w:rsidRPr="00F61F6C">
        <w:t xml:space="preserve"> принадлежит понятию </w:t>
      </w:r>
      <w:r w:rsidR="00301E71">
        <w:rPr>
          <w:lang w:val="en-US"/>
        </w:rPr>
        <w:t>cγ</w:t>
      </w:r>
      <w:r w:rsidR="00F241EF" w:rsidRPr="00F61F6C">
        <w:t xml:space="preserve"> в состоянии </w:t>
      </w:r>
      <w:r w:rsidR="00CB2069">
        <w:t>sβ</w:t>
      </w:r>
      <w:r w:rsidR="00F241EF" w:rsidRPr="00F61F6C">
        <w:t xml:space="preserve">, если </w:t>
      </w:r>
      <w:r w:rsidR="00CB2069">
        <w:t>sβ</w:t>
      </w:r>
      <w:r w:rsidR="00F241EF" w:rsidRPr="00F61F6C">
        <w:t>(</w:t>
      </w:r>
      <w:r w:rsidR="0002459C">
        <w:rPr>
          <w:lang w:val="en-US"/>
        </w:rPr>
        <w:t>aβ</w:t>
      </w:r>
      <w:r w:rsidR="00F241EF" w:rsidRPr="00F61F6C">
        <w:t xml:space="preserve">, </w:t>
      </w:r>
      <w:r w:rsidR="00301E71">
        <w:rPr>
          <w:lang w:val="en-US"/>
        </w:rPr>
        <w:t>cγ</w:t>
      </w:r>
      <w:r w:rsidR="00F241EF" w:rsidRPr="00F61F6C">
        <w:t xml:space="preserve">) = </w:t>
      </w:r>
      <w:r w:rsidR="000A5FC9" w:rsidRPr="00F61F6C">
        <w:rPr>
          <w:lang w:val="en-US"/>
        </w:rPr>
        <w:t>concept</w:t>
      </w:r>
      <w:r w:rsidR="00F241EF" w:rsidRPr="00F61F6C">
        <w:t>.</w:t>
      </w:r>
    </w:p>
    <w:p w14:paraId="23134AA6" w14:textId="1465C14F" w:rsidR="009C77B0" w:rsidRPr="00F61F6C" w:rsidRDefault="009C77B0" w:rsidP="00AE5680">
      <w:pPr>
        <w:pStyle w:val="MyText"/>
      </w:pPr>
      <w:r w:rsidRPr="00F61F6C">
        <w:t xml:space="preserve">Пусть </w:t>
      </w:r>
      <w:r w:rsidR="00464DA3">
        <w:rPr>
          <w:lang w:val="en-US"/>
        </w:rPr>
        <w:t>sα</w:t>
      </w:r>
      <w:r w:rsidRPr="00F61F6C">
        <w:t>(</w:t>
      </w:r>
      <w:r w:rsidR="00B3775F">
        <w:rPr>
          <w:lang w:val="en-US"/>
        </w:rPr>
        <w:t>aβ</w:t>
      </w:r>
      <w:r w:rsidRPr="00F61F6C">
        <w:t xml:space="preserve">, </w:t>
      </w:r>
      <w:r w:rsidR="00B3775F">
        <w:rPr>
          <w:lang w:val="en-US"/>
        </w:rPr>
        <w:t>aγ</w:t>
      </w:r>
      <w:r w:rsidR="00B3775F">
        <w:rPr>
          <w:vertAlign w:val="subscript"/>
        </w:rPr>
        <w:t>1</w:t>
      </w:r>
      <w:r w:rsidRPr="00F61F6C">
        <w:t xml:space="preserve">, </w:t>
      </w:r>
      <w:r w:rsidR="00B3775F">
        <w:rPr>
          <w:lang w:val="en-US"/>
        </w:rPr>
        <w:t>aγ</w:t>
      </w:r>
      <w:r w:rsidR="00B3775F">
        <w:rPr>
          <w:vertAlign w:val="subscript"/>
        </w:rPr>
        <w:t>2</w:t>
      </w:r>
      <w:r w:rsidRPr="00F61F6C">
        <w:t xml:space="preserve">, …, </w:t>
      </w:r>
      <w:r w:rsidR="00B3775F">
        <w:rPr>
          <w:lang w:val="en-US"/>
        </w:rPr>
        <w:t>aγ</w:t>
      </w:r>
      <w:r w:rsidRPr="00F61F6C">
        <w:rPr>
          <w:vertAlign w:val="subscript"/>
          <w:lang w:val="en-US"/>
        </w:rPr>
        <w:t>n</w:t>
      </w:r>
      <w:r w:rsidRPr="00F61F6C">
        <w:t xml:space="preserve">) – сокращение для </w:t>
      </w:r>
      <w:r w:rsidR="00464DA3">
        <w:rPr>
          <w:lang w:val="en-US"/>
        </w:rPr>
        <w:t>sα</w:t>
      </w:r>
      <w:r w:rsidRPr="00F61F6C">
        <w:t>(…</w:t>
      </w:r>
      <w:r w:rsidR="00464DA3">
        <w:rPr>
          <w:lang w:val="en-US"/>
        </w:rPr>
        <w:t>sα</w:t>
      </w:r>
      <w:r w:rsidRPr="00F61F6C">
        <w:t>(</w:t>
      </w:r>
      <w:r w:rsidR="00464DA3">
        <w:rPr>
          <w:lang w:val="en-US"/>
        </w:rPr>
        <w:t>sα</w:t>
      </w:r>
      <w:r w:rsidRPr="00F61F6C">
        <w:t>(</w:t>
      </w:r>
      <w:r w:rsidR="00464DA3">
        <w:rPr>
          <w:lang w:val="en-US"/>
        </w:rPr>
        <w:t>sα</w:t>
      </w:r>
      <w:r w:rsidRPr="00F61F6C">
        <w:t>(</w:t>
      </w:r>
      <w:r w:rsidR="00B3775F">
        <w:rPr>
          <w:lang w:val="en-US"/>
        </w:rPr>
        <w:t>aβ</w:t>
      </w:r>
      <w:r w:rsidRPr="00F61F6C">
        <w:t xml:space="preserve">, </w:t>
      </w:r>
      <w:r w:rsidR="00B3775F">
        <w:rPr>
          <w:lang w:val="en-US"/>
        </w:rPr>
        <w:t>aγ</w:t>
      </w:r>
      <w:r w:rsidR="00B3775F">
        <w:rPr>
          <w:vertAlign w:val="subscript"/>
        </w:rPr>
        <w:t>1</w:t>
      </w:r>
      <w:r w:rsidRPr="00F61F6C">
        <w:t xml:space="preserve">), </w:t>
      </w:r>
      <w:r w:rsidR="00B3775F">
        <w:rPr>
          <w:lang w:val="en-US"/>
        </w:rPr>
        <w:t>aγ</w:t>
      </w:r>
      <w:r w:rsidR="00B3775F">
        <w:rPr>
          <w:vertAlign w:val="subscript"/>
        </w:rPr>
        <w:t>2</w:t>
      </w:r>
      <w:r w:rsidRPr="00F61F6C">
        <w:t xml:space="preserve">), …, </w:t>
      </w:r>
      <w:r w:rsidR="00B3775F">
        <w:rPr>
          <w:lang w:val="en-US"/>
        </w:rPr>
        <w:t>aγ</w:t>
      </w:r>
      <w:r w:rsidRPr="00F61F6C">
        <w:rPr>
          <w:vertAlign w:val="subscript"/>
          <w:lang w:val="en-US"/>
        </w:rPr>
        <w:t>n</w:t>
      </w:r>
      <w:r w:rsidRPr="00F61F6C">
        <w:t>).</w:t>
      </w:r>
    </w:p>
    <w:p w14:paraId="5FAEDCCA" w14:textId="62A17432" w:rsidR="00332A54" w:rsidRPr="00F61F6C" w:rsidRDefault="00F01664" w:rsidP="003017F0">
      <w:pPr>
        <w:pStyle w:val="1"/>
      </w:pPr>
      <w:r w:rsidRPr="00F61F6C">
        <w:t>Атрибутные системы с последовательностями</w:t>
      </w:r>
    </w:p>
    <w:p w14:paraId="26C912BB" w14:textId="5737030B" w:rsidR="00F61F6C" w:rsidRPr="00F61F6C" w:rsidRDefault="00F01664" w:rsidP="00AE5680">
      <w:pPr>
        <w:pStyle w:val="MyText"/>
      </w:pPr>
      <w:r w:rsidRPr="00F61F6C">
        <w:t>Атрибутн</w:t>
      </w:r>
      <w:r w:rsidR="00650476">
        <w:t>ые</w:t>
      </w:r>
      <w:r w:rsidRPr="00F61F6C">
        <w:t xml:space="preserve"> систем</w:t>
      </w:r>
      <w:r w:rsidR="00650476">
        <w:t>ы</w:t>
      </w:r>
      <w:r w:rsidRPr="00F61F6C">
        <w:t xml:space="preserve"> с последовательностями</w:t>
      </w:r>
      <w:r w:rsidR="00650476">
        <w:t xml:space="preserve"> (далее атрибутные системы типа </w:t>
      </w:r>
      <w:r w:rsidR="00650476">
        <w:rPr>
          <w:lang w:val="en-US"/>
        </w:rPr>
        <w:t>s</w:t>
      </w:r>
      <w:r w:rsidR="00650476">
        <w:t>)</w:t>
      </w:r>
      <w:r w:rsidRPr="00F61F6C">
        <w:t xml:space="preserve"> </w:t>
      </w:r>
      <w:r w:rsidR="00F61F6C" w:rsidRPr="00F61F6C">
        <w:t xml:space="preserve">– это вид атрибутных систем, в которых определены </w:t>
      </w:r>
      <w:r w:rsidRPr="00F61F6C">
        <w:t>а</w:t>
      </w:r>
      <w:r w:rsidR="00332A54" w:rsidRPr="00F61F6C">
        <w:t xml:space="preserve">трибутоны специального вида, </w:t>
      </w:r>
      <w:r w:rsidR="00F61F6C" w:rsidRPr="00F61F6C">
        <w:t>задающие последовательности значений.</w:t>
      </w:r>
    </w:p>
    <w:p w14:paraId="2DC8591A" w14:textId="5254FBB3" w:rsidR="00F61F6C" w:rsidRPr="00F61F6C" w:rsidRDefault="00F61F6C" w:rsidP="00AE5680">
      <w:pPr>
        <w:pStyle w:val="MyText"/>
      </w:pPr>
      <w:r w:rsidRPr="00F61F6C">
        <w:t xml:space="preserve">Атрибутная система </w:t>
      </w:r>
      <w:r w:rsidR="00650476">
        <w:t xml:space="preserve">типа </w:t>
      </w:r>
      <w:r w:rsidR="00650476">
        <w:rPr>
          <w:lang w:val="en-US"/>
        </w:rPr>
        <w:t>s</w:t>
      </w:r>
      <w:r w:rsidRPr="00F61F6C">
        <w:t xml:space="preserve"> – это атрибутная система, где</w:t>
      </w:r>
    </w:p>
    <w:p w14:paraId="37C299BD" w14:textId="3C7BDF0A" w:rsidR="00F61F6C" w:rsidRPr="00DA6789" w:rsidRDefault="00F61F6C" w:rsidP="00650476">
      <w:pPr>
        <w:pStyle w:val="MyText"/>
        <w:numPr>
          <w:ilvl w:val="0"/>
          <w:numId w:val="47"/>
        </w:numPr>
      </w:pPr>
      <w:r w:rsidRPr="00DA6789">
        <w:rPr>
          <w:lang w:val="en-US"/>
        </w:rPr>
        <w:t>Integer</w:t>
      </w:r>
      <w:r w:rsidRPr="00DA6789">
        <w:t xml:space="preserve"> </w:t>
      </w:r>
      <w:r w:rsidRPr="00DA6789">
        <w:rPr>
          <w:rFonts w:ascii="Cambria Math" w:hAnsi="Cambria Math" w:cs="Cambria Math"/>
        </w:rPr>
        <w:t>⊂</w:t>
      </w:r>
      <w:r w:rsidRPr="00DA6789">
        <w:t xml:space="preserve"> </w:t>
      </w:r>
      <w:r w:rsidR="0002459C">
        <w:rPr>
          <w:lang w:val="en-US"/>
        </w:rPr>
        <w:t>Aα</w:t>
      </w:r>
      <w:r w:rsidRPr="00DA6789">
        <w:t xml:space="preserve"> – множество целых чисел</w:t>
      </w:r>
      <w:r w:rsidR="00916D23" w:rsidRPr="00916D23">
        <w:t>;</w:t>
      </w:r>
    </w:p>
    <w:p w14:paraId="554F80D2" w14:textId="161E2D7E" w:rsidR="00F61F6C" w:rsidRPr="00DA6789" w:rsidRDefault="00F61F6C" w:rsidP="00650476">
      <w:pPr>
        <w:pStyle w:val="MyText"/>
        <w:numPr>
          <w:ilvl w:val="0"/>
          <w:numId w:val="47"/>
        </w:numPr>
      </w:pPr>
      <w:r w:rsidRPr="00DA6789">
        <w:rPr>
          <w:lang w:val="en-US"/>
        </w:rPr>
        <w:t>seqLen</w:t>
      </w:r>
      <w:r w:rsidRPr="00DA6789">
        <w:t xml:space="preserve">, </w:t>
      </w:r>
      <w:r w:rsidRPr="00DA6789">
        <w:rPr>
          <w:lang w:val="en-US"/>
        </w:rPr>
        <w:t>start</w:t>
      </w:r>
      <w:r w:rsidRPr="00DA6789">
        <w:t xml:space="preserve"> </w:t>
      </w:r>
      <w:r w:rsidRPr="00DA6789">
        <w:rPr>
          <w:rFonts w:ascii="Cambria Math" w:hAnsi="Cambria Math" w:cs="Cambria Math"/>
        </w:rPr>
        <w:t>∈</w:t>
      </w:r>
      <w:r w:rsidRPr="00DA6789">
        <w:t xml:space="preserve"> </w:t>
      </w:r>
      <w:r w:rsidR="0002459C">
        <w:rPr>
          <w:lang w:val="en-US"/>
        </w:rPr>
        <w:t>Aα</w:t>
      </w:r>
      <w:r w:rsidRPr="00DA6789">
        <w:t xml:space="preserve"> – спецификаторы длины и начального индекса последовательностей.</w:t>
      </w:r>
    </w:p>
    <w:p w14:paraId="0514C2C7" w14:textId="52304AA6" w:rsidR="00650476" w:rsidRDefault="00F61F6C" w:rsidP="00AE5680">
      <w:pPr>
        <w:pStyle w:val="MyText"/>
      </w:pPr>
      <w:r w:rsidRPr="00F61F6C">
        <w:t xml:space="preserve">Атрибутон </w:t>
      </w:r>
      <w:r w:rsidR="0002459C">
        <w:rPr>
          <w:lang w:val="en-US"/>
        </w:rPr>
        <w:t>aβ</w:t>
      </w:r>
      <w:r w:rsidRPr="00F61F6C">
        <w:t xml:space="preserve"> </w:t>
      </w:r>
      <w:r w:rsidR="00C24558">
        <w:t>является</w:t>
      </w:r>
      <w:r w:rsidRPr="00F61F6C">
        <w:t xml:space="preserve"> последовательностью в состоянии </w:t>
      </w:r>
      <w:r w:rsidR="00CB2069">
        <w:t>sβ</w:t>
      </w:r>
      <w:r w:rsidRPr="00F61F6C">
        <w:t xml:space="preserve">, если </w:t>
      </w:r>
      <w:r w:rsidR="00CB2069">
        <w:t>sβ</w:t>
      </w:r>
      <w:r w:rsidRPr="00F61F6C">
        <w:t>(</w:t>
      </w:r>
      <w:r w:rsidR="0002459C">
        <w:rPr>
          <w:lang w:val="en-US"/>
        </w:rPr>
        <w:t>aβ</w:t>
      </w:r>
      <w:r w:rsidRPr="00F61F6C">
        <w:t xml:space="preserve">, </w:t>
      </w:r>
      <w:r>
        <w:rPr>
          <w:lang w:val="en-US"/>
        </w:rPr>
        <w:t>seqLen</w:t>
      </w:r>
      <w:r w:rsidRPr="00F61F6C">
        <w:t xml:space="preserve">) </w:t>
      </w:r>
      <w:r w:rsidRPr="00F61F6C">
        <w:rPr>
          <w:rFonts w:ascii="Cambria Math" w:hAnsi="Cambria Math" w:cs="Cambria Math"/>
        </w:rPr>
        <w:t>∈</w:t>
      </w:r>
      <w:r w:rsidRPr="00F61F6C">
        <w:t xml:space="preserve"> </w:t>
      </w:r>
      <w:r>
        <w:rPr>
          <w:lang w:val="en-US"/>
        </w:rPr>
        <w:t>Integer</w:t>
      </w:r>
      <w:r w:rsidRPr="00F61F6C">
        <w:t xml:space="preserve">, </w:t>
      </w:r>
      <w:r w:rsidR="00CB2069">
        <w:t>sβ</w:t>
      </w:r>
      <w:r w:rsidRPr="00F61F6C">
        <w:t>(</w:t>
      </w:r>
      <w:r w:rsidR="0002459C">
        <w:rPr>
          <w:lang w:val="en-US"/>
        </w:rPr>
        <w:t>aβ</w:t>
      </w:r>
      <w:r w:rsidRPr="00F61F6C">
        <w:t xml:space="preserve">, </w:t>
      </w:r>
      <w:r>
        <w:rPr>
          <w:lang w:val="en-US"/>
        </w:rPr>
        <w:t>seqLen</w:t>
      </w:r>
      <w:r w:rsidRPr="00F61F6C">
        <w:t>) ≥ 0</w:t>
      </w:r>
      <w:r>
        <w:t>, и</w:t>
      </w:r>
      <w:r w:rsidRPr="00F61F6C">
        <w:t xml:space="preserve"> </w:t>
      </w:r>
      <w:r w:rsidR="00CB2069">
        <w:t>sβ</w:t>
      </w:r>
      <w:r w:rsidRPr="00F61F6C">
        <w:t>(</w:t>
      </w:r>
      <w:r w:rsidR="0002459C">
        <w:rPr>
          <w:lang w:val="en-US"/>
        </w:rPr>
        <w:t>aβ</w:t>
      </w:r>
      <w:r w:rsidRPr="00F61F6C">
        <w:t xml:space="preserve">, </w:t>
      </w:r>
      <w:r>
        <w:rPr>
          <w:lang w:val="en-US"/>
        </w:rPr>
        <w:t>start</w:t>
      </w:r>
      <w:r w:rsidRPr="00F61F6C">
        <w:t xml:space="preserve">) </w:t>
      </w:r>
      <w:r w:rsidRPr="00F61F6C">
        <w:rPr>
          <w:rFonts w:ascii="Cambria Math" w:hAnsi="Cambria Math" w:cs="Cambria Math"/>
        </w:rPr>
        <w:t>∈</w:t>
      </w:r>
      <w:r w:rsidRPr="00F61F6C">
        <w:t xml:space="preserve"> </w:t>
      </w:r>
      <w:r>
        <w:rPr>
          <w:lang w:val="en-US"/>
        </w:rPr>
        <w:t>Integer</w:t>
      </w:r>
      <w:r>
        <w:t xml:space="preserve">. </w:t>
      </w:r>
    </w:p>
    <w:p w14:paraId="7D8C7C90" w14:textId="0FF56A7E" w:rsidR="00650476" w:rsidRDefault="00F61F6C" w:rsidP="00AE5680">
      <w:pPr>
        <w:pStyle w:val="MyText"/>
      </w:pPr>
      <w:r>
        <w:t xml:space="preserve">Значения </w:t>
      </w:r>
      <w:r w:rsidR="00CB2069">
        <w:t>sβ</w:t>
      </w:r>
      <w:r w:rsidRPr="00F61F6C">
        <w:t>(</w:t>
      </w:r>
      <w:r w:rsidR="0002459C">
        <w:rPr>
          <w:lang w:val="en-US"/>
        </w:rPr>
        <w:t>aβ</w:t>
      </w:r>
      <w:r w:rsidRPr="00F61F6C">
        <w:t xml:space="preserve">, </w:t>
      </w:r>
      <w:r>
        <w:rPr>
          <w:lang w:val="en-US"/>
        </w:rPr>
        <w:t>seqLen</w:t>
      </w:r>
      <w:r w:rsidRPr="00F61F6C">
        <w:t>)</w:t>
      </w:r>
      <w:r>
        <w:t xml:space="preserve"> и </w:t>
      </w:r>
      <w:r w:rsidR="00CB2069">
        <w:t>sβ</w:t>
      </w:r>
      <w:r w:rsidRPr="00F61F6C">
        <w:t>(</w:t>
      </w:r>
      <w:r w:rsidR="0002459C">
        <w:rPr>
          <w:lang w:val="en-US"/>
        </w:rPr>
        <w:t>aβ</w:t>
      </w:r>
      <w:r w:rsidRPr="00F61F6C">
        <w:t xml:space="preserve">, </w:t>
      </w:r>
      <w:r>
        <w:rPr>
          <w:lang w:val="en-US"/>
        </w:rPr>
        <w:t>start</w:t>
      </w:r>
      <w:r w:rsidRPr="00F61F6C">
        <w:t>)</w:t>
      </w:r>
      <w:r>
        <w:t xml:space="preserve"> атрибутов </w:t>
      </w:r>
      <w:r>
        <w:rPr>
          <w:lang w:val="en-US"/>
        </w:rPr>
        <w:t>seqLen</w:t>
      </w:r>
      <w:r w:rsidRPr="00F61F6C">
        <w:t xml:space="preserve"> </w:t>
      </w:r>
      <w:r>
        <w:t xml:space="preserve">и </w:t>
      </w:r>
      <w:r>
        <w:rPr>
          <w:lang w:val="en-US"/>
        </w:rPr>
        <w:t>start</w:t>
      </w:r>
      <w:r w:rsidRPr="00F61F6C">
        <w:t xml:space="preserve"> </w:t>
      </w:r>
      <w:r>
        <w:t xml:space="preserve">атрибутона </w:t>
      </w:r>
      <w:r w:rsidR="0002459C">
        <w:rPr>
          <w:lang w:val="en-US"/>
        </w:rPr>
        <w:t>aβ</w:t>
      </w:r>
      <w:r>
        <w:t xml:space="preserve"> называются длиной и начальным индексом последовательности </w:t>
      </w:r>
      <w:r w:rsidR="0002459C">
        <w:rPr>
          <w:lang w:val="en-US"/>
        </w:rPr>
        <w:t>aβ</w:t>
      </w:r>
      <w:r w:rsidRPr="00F61F6C">
        <w:t xml:space="preserve"> </w:t>
      </w:r>
      <w:r>
        <w:t xml:space="preserve">в состоянии </w:t>
      </w:r>
      <w:r w:rsidR="00CB2069">
        <w:t>sβ</w:t>
      </w:r>
      <w:r w:rsidRPr="00F61F6C">
        <w:t>.</w:t>
      </w:r>
      <w:r w:rsidR="00E2504C">
        <w:t xml:space="preserve"> </w:t>
      </w:r>
    </w:p>
    <w:p w14:paraId="3C23C72F" w14:textId="6D438D0A" w:rsidR="00F61F6C" w:rsidRDefault="00E2504C" w:rsidP="00AE5680">
      <w:pPr>
        <w:pStyle w:val="MyText"/>
      </w:pPr>
      <w:r>
        <w:t xml:space="preserve">Значение </w:t>
      </w:r>
      <w:r w:rsidR="00CB2069">
        <w:t>sβ</w:t>
      </w:r>
      <w:r w:rsidRPr="00E2504C">
        <w:t>(</w:t>
      </w:r>
      <w:r w:rsidR="0002459C">
        <w:rPr>
          <w:lang w:val="en-US"/>
        </w:rPr>
        <w:t>aβ</w:t>
      </w:r>
      <w:r w:rsidRPr="00E2504C">
        <w:t xml:space="preserve">, </w:t>
      </w:r>
      <w:r>
        <w:rPr>
          <w:lang w:val="en-US"/>
        </w:rPr>
        <w:t>j</w:t>
      </w:r>
      <w:r w:rsidRPr="00E2504C">
        <w:t>)</w:t>
      </w:r>
      <w:r>
        <w:t xml:space="preserve">, где </w:t>
      </w:r>
      <w:r w:rsidR="00CB2069">
        <w:t>sβ</w:t>
      </w:r>
      <w:r w:rsidRPr="00F61F6C">
        <w:t>(</w:t>
      </w:r>
      <w:r w:rsidR="0002459C">
        <w:rPr>
          <w:lang w:val="en-US"/>
        </w:rPr>
        <w:t>aβ</w:t>
      </w:r>
      <w:r w:rsidRPr="00F61F6C">
        <w:t xml:space="preserve">, </w:t>
      </w:r>
      <w:r>
        <w:rPr>
          <w:lang w:val="en-US"/>
        </w:rPr>
        <w:t>start</w:t>
      </w:r>
      <w:r w:rsidRPr="00F61F6C">
        <w:t>)</w:t>
      </w:r>
      <w:r w:rsidRPr="00E2504C">
        <w:t xml:space="preserve"> ≤ </w:t>
      </w:r>
      <w:r>
        <w:rPr>
          <w:lang w:val="en-US"/>
        </w:rPr>
        <w:t>j</w:t>
      </w:r>
      <w:r w:rsidRPr="00E2504C">
        <w:t xml:space="preserve"> ≤ </w:t>
      </w:r>
      <w:r w:rsidR="00CB2069">
        <w:t>sβ</w:t>
      </w:r>
      <w:r w:rsidRPr="00E2504C">
        <w:t>(</w:t>
      </w:r>
      <w:r w:rsidR="0002459C">
        <w:rPr>
          <w:lang w:val="en-US"/>
        </w:rPr>
        <w:t>aβ</w:t>
      </w:r>
      <w:r w:rsidRPr="00E2504C">
        <w:t xml:space="preserve">, </w:t>
      </w:r>
      <w:r>
        <w:rPr>
          <w:lang w:val="en-US"/>
        </w:rPr>
        <w:t>seqLen</w:t>
      </w:r>
      <w:r w:rsidRPr="00E2504C">
        <w:t xml:space="preserve">)+ </w:t>
      </w:r>
      <w:r w:rsidR="00CB2069">
        <w:t>sβ</w:t>
      </w:r>
      <w:r w:rsidRPr="00F61F6C">
        <w:t>(</w:t>
      </w:r>
      <w:r w:rsidR="0002459C">
        <w:rPr>
          <w:lang w:val="en-US"/>
        </w:rPr>
        <w:t>aβ</w:t>
      </w:r>
      <w:r w:rsidRPr="00F61F6C">
        <w:t xml:space="preserve">, </w:t>
      </w:r>
      <w:r>
        <w:rPr>
          <w:lang w:val="en-US"/>
        </w:rPr>
        <w:t>start</w:t>
      </w:r>
      <w:r w:rsidRPr="00F61F6C">
        <w:t>)</w:t>
      </w:r>
      <w:r>
        <w:t>-1,</w:t>
      </w:r>
      <w:r w:rsidRPr="00E2504C">
        <w:t xml:space="preserve"> </w:t>
      </w:r>
      <w:r>
        <w:t xml:space="preserve">называется элементом последовательности </w:t>
      </w:r>
      <w:r w:rsidR="0002459C">
        <w:rPr>
          <w:lang w:val="en-US"/>
        </w:rPr>
        <w:t>aβ</w:t>
      </w:r>
      <w:r w:rsidRPr="00E2504C">
        <w:t xml:space="preserve"> </w:t>
      </w:r>
      <w:r>
        <w:t xml:space="preserve">с индексом </w:t>
      </w:r>
      <w:r>
        <w:rPr>
          <w:lang w:val="en-US"/>
        </w:rPr>
        <w:t>i</w:t>
      </w:r>
      <w:r w:rsidRPr="00E2504C">
        <w:t xml:space="preserve"> </w:t>
      </w:r>
      <w:r>
        <w:t xml:space="preserve">в состоянии </w:t>
      </w:r>
      <w:r w:rsidR="00CB2069">
        <w:t>sβ</w:t>
      </w:r>
      <w:r>
        <w:t xml:space="preserve">. </w:t>
      </w:r>
    </w:p>
    <w:p w14:paraId="53869E4F" w14:textId="308F38BD" w:rsidR="00571EFC" w:rsidRDefault="00571EFC" w:rsidP="00AE5680">
      <w:pPr>
        <w:pStyle w:val="MyText"/>
      </w:pPr>
      <w:r>
        <w:t xml:space="preserve">Пусть </w:t>
      </w:r>
      <w:r>
        <w:rPr>
          <w:lang w:val="en-US"/>
        </w:rPr>
        <w:t>Aδ</w:t>
      </w:r>
      <w:r w:rsidRPr="00571EFC">
        <w:t>(</w:t>
      </w:r>
      <w:r>
        <w:rPr>
          <w:lang w:val="en-US"/>
        </w:rPr>
        <w:t>sβ</w:t>
      </w:r>
      <w:r w:rsidRPr="00571EFC">
        <w:t xml:space="preserve">) – </w:t>
      </w:r>
      <w:r>
        <w:t xml:space="preserve">множество атрибутонов, являющихся последовательностями в состоянии </w:t>
      </w:r>
      <w:r>
        <w:rPr>
          <w:lang w:val="en-US"/>
        </w:rPr>
        <w:t>sβ</w:t>
      </w:r>
      <w:r w:rsidRPr="00571EFC">
        <w:t>.</w:t>
      </w:r>
    </w:p>
    <w:p w14:paraId="01807298" w14:textId="5895DEEA" w:rsidR="00571EFC" w:rsidRPr="00571EFC" w:rsidRDefault="00571EFC" w:rsidP="00AE5680">
      <w:pPr>
        <w:pStyle w:val="MyText"/>
      </w:pPr>
      <w:r>
        <w:t xml:space="preserve">Пусть </w:t>
      </w:r>
      <w:r>
        <w:rPr>
          <w:lang w:val="en-US"/>
        </w:rPr>
        <w:t>Aδ</w:t>
      </w:r>
      <w:r w:rsidRPr="00571EFC">
        <w:t>(</w:t>
      </w:r>
      <w:r>
        <w:rPr>
          <w:lang w:val="en-US"/>
        </w:rPr>
        <w:t>sβ</w:t>
      </w:r>
      <w:r w:rsidRPr="00571EFC">
        <w:t xml:space="preserve">, </w:t>
      </w:r>
      <w:r>
        <w:rPr>
          <w:lang w:val="en-US"/>
        </w:rPr>
        <w:t>n</w:t>
      </w:r>
      <w:r w:rsidRPr="00571EFC">
        <w:t xml:space="preserve">) – </w:t>
      </w:r>
      <w:r>
        <w:t xml:space="preserve">множество атрибутонов, являющихся последовательностями длины </w:t>
      </w:r>
      <w:r>
        <w:rPr>
          <w:lang w:val="en-US"/>
        </w:rPr>
        <w:t>n</w:t>
      </w:r>
      <w:r w:rsidRPr="00571EFC">
        <w:t xml:space="preserve"> </w:t>
      </w:r>
      <w:r>
        <w:t xml:space="preserve">в состоянии </w:t>
      </w:r>
      <w:r>
        <w:rPr>
          <w:lang w:val="en-US"/>
        </w:rPr>
        <w:t>sβ</w:t>
      </w:r>
      <w:r w:rsidRPr="00571EFC">
        <w:t>.</w:t>
      </w:r>
    </w:p>
    <w:p w14:paraId="45468604" w14:textId="0CFA6914" w:rsidR="004518EF" w:rsidRPr="00F61F6C" w:rsidRDefault="004518EF" w:rsidP="00650476">
      <w:pPr>
        <w:pStyle w:val="1"/>
      </w:pPr>
      <w:r w:rsidRPr="00F61F6C">
        <w:lastRenderedPageBreak/>
        <w:t>Атрибутные системы с актуальными атрибутонами</w:t>
      </w:r>
    </w:p>
    <w:p w14:paraId="6A165558" w14:textId="79C08E76" w:rsidR="00DA6789" w:rsidRDefault="00DA6789" w:rsidP="00AE5680">
      <w:pPr>
        <w:pStyle w:val="MyText"/>
      </w:pPr>
      <w:r w:rsidRPr="00F61F6C">
        <w:t>Атрибутн</w:t>
      </w:r>
      <w:r w:rsidR="00650476">
        <w:t>ые</w:t>
      </w:r>
      <w:r w:rsidRPr="00F61F6C">
        <w:t xml:space="preserve"> систем</w:t>
      </w:r>
      <w:r w:rsidR="00650476">
        <w:t>ы</w:t>
      </w:r>
      <w:r w:rsidRPr="00F61F6C">
        <w:t xml:space="preserve"> с </w:t>
      </w:r>
      <w:r>
        <w:t>актуальными атрибутонами</w:t>
      </w:r>
      <w:r w:rsidR="00650476">
        <w:t xml:space="preserve"> (далее атрибутные системы типа </w:t>
      </w:r>
      <w:r w:rsidR="00650476">
        <w:rPr>
          <w:lang w:val="en-US"/>
        </w:rPr>
        <w:t>aa</w:t>
      </w:r>
      <w:r w:rsidR="00650476">
        <w:t>)</w:t>
      </w:r>
      <w:r w:rsidRPr="00F61F6C">
        <w:t xml:space="preserve"> – это вид атрибутных систем, в которых </w:t>
      </w:r>
      <w:r w:rsidR="004518EF" w:rsidRPr="00F61F6C">
        <w:t xml:space="preserve">в каждом состоянии множество атрибутонов разделено на два непересекающихся подмножества – множество актуальных атрибутонов </w:t>
      </w:r>
      <w:r w:rsidR="00213FC1" w:rsidRPr="00F61F6C">
        <w:t xml:space="preserve">(атрибутонов, которые доступны в этом состоянии) </w:t>
      </w:r>
      <w:r w:rsidR="004518EF" w:rsidRPr="00F61F6C">
        <w:t>и множество потенциальных атрибутонов</w:t>
      </w:r>
      <w:r w:rsidR="00213FC1" w:rsidRPr="00F61F6C">
        <w:t xml:space="preserve"> (атрибутонов, которые не доступны в этом состоянии</w:t>
      </w:r>
      <w:r w:rsidR="005F56FD" w:rsidRPr="00F61F6C">
        <w:t>, но возможно будут доступны в следующих состояниях</w:t>
      </w:r>
      <w:r w:rsidR="00213FC1" w:rsidRPr="00F61F6C">
        <w:t>)</w:t>
      </w:r>
      <w:r w:rsidR="004518EF" w:rsidRPr="00F61F6C">
        <w:t>. Такие системы обеспечивают механизм</w:t>
      </w:r>
      <w:r w:rsidR="00EF595E" w:rsidRPr="00F61F6C">
        <w:t>ы</w:t>
      </w:r>
      <w:r w:rsidR="004518EF" w:rsidRPr="00F61F6C">
        <w:t xml:space="preserve"> добавления новых атрибутонов (перевода их из множества потенциальных атрибутонов в множество актуальных атрибутонов) и удаления старых атрибутонов (перевода их из множества актуальных атрибутонов в множество потенциальных атрибутонов).</w:t>
      </w:r>
    </w:p>
    <w:p w14:paraId="38BA3737" w14:textId="73E724DD" w:rsidR="00DA6789" w:rsidRPr="00F61F6C" w:rsidRDefault="00DA6789" w:rsidP="00AE5680">
      <w:pPr>
        <w:pStyle w:val="MyText"/>
      </w:pPr>
      <w:r w:rsidRPr="00F61F6C">
        <w:t xml:space="preserve">Атрибутная система </w:t>
      </w:r>
      <w:r w:rsidR="00650476">
        <w:t xml:space="preserve">типа </w:t>
      </w:r>
      <w:r w:rsidR="00650476">
        <w:rPr>
          <w:lang w:val="en-US"/>
        </w:rPr>
        <w:t>aa</w:t>
      </w:r>
      <w:r w:rsidRPr="00F61F6C">
        <w:t xml:space="preserve"> – это атрибутная система, где</w:t>
      </w:r>
    </w:p>
    <w:p w14:paraId="6BDA201B" w14:textId="3784E2BA" w:rsidR="00650476" w:rsidRPr="006047D5" w:rsidRDefault="00650476" w:rsidP="00650476">
      <w:pPr>
        <w:pStyle w:val="MyText"/>
        <w:numPr>
          <w:ilvl w:val="0"/>
          <w:numId w:val="48"/>
        </w:numPr>
      </w:pPr>
      <w:r>
        <w:rPr>
          <w:lang w:val="en-US"/>
        </w:rPr>
        <w:t xml:space="preserve">actual </w:t>
      </w:r>
      <w:r>
        <w:rPr>
          <w:rFonts w:ascii="Cambria Math" w:hAnsi="Cambria Math" w:cs="Cambria Math"/>
          <w:lang w:val="en-US"/>
        </w:rPr>
        <w:t>∈</w:t>
      </w:r>
      <w:r>
        <w:rPr>
          <w:lang w:val="en-US"/>
        </w:rPr>
        <w:t xml:space="preserve"> </w:t>
      </w:r>
      <w:r w:rsidR="0002459C">
        <w:rPr>
          <w:lang w:val="en-US"/>
        </w:rPr>
        <w:t>Aα</w:t>
      </w:r>
      <w:r w:rsidR="00916D23">
        <w:rPr>
          <w:lang w:val="en-US"/>
        </w:rPr>
        <w:t>;</w:t>
      </w:r>
    </w:p>
    <w:p w14:paraId="669A3442" w14:textId="51733E40" w:rsidR="00542046" w:rsidRPr="00542046" w:rsidRDefault="00542046" w:rsidP="00650476">
      <w:pPr>
        <w:pStyle w:val="MyText"/>
        <w:numPr>
          <w:ilvl w:val="0"/>
          <w:numId w:val="48"/>
        </w:numPr>
      </w:pPr>
      <w:r>
        <w:rPr>
          <w:lang w:val="en-US"/>
        </w:rPr>
        <w:t>actual</w:t>
      </w:r>
      <w:r w:rsidRPr="00542046">
        <w:t xml:space="preserve"> </w:t>
      </w:r>
      <w:r w:rsidRPr="00542046">
        <w:rPr>
          <w:rFonts w:ascii="Cambria Math" w:hAnsi="Cambria Math" w:cs="Cambria Math"/>
        </w:rPr>
        <w:t>∈</w:t>
      </w:r>
      <w:r w:rsidRPr="00542046">
        <w:t xml:space="preserve"> </w:t>
      </w:r>
      <w:r w:rsidR="00177EBF">
        <w:rPr>
          <w:lang w:val="en-US"/>
        </w:rPr>
        <w:t>C</w:t>
      </w:r>
      <w:r w:rsidR="000D783A">
        <w:rPr>
          <w:lang w:val="en-US"/>
        </w:rPr>
        <w:t>β</w:t>
      </w:r>
      <w:r w:rsidRPr="00542046">
        <w:t xml:space="preserve"> – </w:t>
      </w:r>
      <w:r w:rsidR="00084F19">
        <w:t>компонент</w:t>
      </w:r>
      <w:r w:rsidR="00650476">
        <w:t xml:space="preserve"> спецификатора </w:t>
      </w:r>
      <w:r>
        <w:t>актуальн</w:t>
      </w:r>
      <w:r w:rsidR="00650476">
        <w:t>ого</w:t>
      </w:r>
      <w:r>
        <w:t xml:space="preserve"> атрибутон</w:t>
      </w:r>
      <w:r w:rsidR="00650476">
        <w:t>а</w:t>
      </w:r>
      <w:r w:rsidR="00916D23" w:rsidRPr="00916D23">
        <w:t>;</w:t>
      </w:r>
    </w:p>
    <w:p w14:paraId="24D4263C" w14:textId="2D817B68" w:rsidR="006047D5" w:rsidRDefault="004451C1" w:rsidP="00650476">
      <w:pPr>
        <w:pStyle w:val="MyText"/>
        <w:numPr>
          <w:ilvl w:val="0"/>
          <w:numId w:val="48"/>
        </w:numPr>
      </w:pPr>
      <w:r>
        <w:rPr>
          <w:lang w:val="en-US"/>
        </w:rPr>
        <w:t>o</w:t>
      </w:r>
      <w:r w:rsidR="000D783A">
        <w:rPr>
          <w:lang w:val="en-US"/>
        </w:rPr>
        <w:t>β</w:t>
      </w:r>
      <w:r w:rsidR="00542046" w:rsidRPr="006047D5">
        <w:t>.</w:t>
      </w:r>
      <w:r w:rsidR="00542046">
        <w:rPr>
          <w:lang w:val="en-US"/>
        </w:rPr>
        <w:t>actual</w:t>
      </w:r>
      <w:r w:rsidR="00AA71FE">
        <w:t xml:space="preserve"> </w:t>
      </w:r>
      <w:r w:rsidR="006047D5" w:rsidRPr="006047D5">
        <w:rPr>
          <w:rFonts w:ascii="Cambria Math" w:hAnsi="Cambria Math" w:cs="Cambria Math"/>
        </w:rPr>
        <w:t>∈</w:t>
      </w:r>
      <w:r w:rsidR="006047D5" w:rsidRPr="006047D5">
        <w:t xml:space="preserve"> </w:t>
      </w:r>
      <w:r w:rsidR="0002459C">
        <w:rPr>
          <w:lang w:val="en-US"/>
        </w:rPr>
        <w:t>Aβ</w:t>
      </w:r>
      <w:r w:rsidR="006047D5" w:rsidRPr="006047D5">
        <w:t xml:space="preserve"> </w:t>
      </w:r>
      <w:r w:rsidR="00AA71FE">
        <w:t>– спецификатор актуальн</w:t>
      </w:r>
      <w:r w:rsidR="00650476">
        <w:t>ого</w:t>
      </w:r>
      <w:r w:rsidR="00AA71FE">
        <w:t xml:space="preserve"> атрибутон</w:t>
      </w:r>
      <w:r w:rsidR="00650476">
        <w:t>а</w:t>
      </w:r>
      <w:r w:rsidR="00916D23" w:rsidRPr="00916D23">
        <w:t>;</w:t>
      </w:r>
    </w:p>
    <w:p w14:paraId="29029CE9" w14:textId="05D26403" w:rsidR="00B902F1" w:rsidRPr="00B902F1" w:rsidRDefault="00CB2069" w:rsidP="009774C8">
      <w:pPr>
        <w:pStyle w:val="MyText"/>
        <w:numPr>
          <w:ilvl w:val="0"/>
          <w:numId w:val="48"/>
        </w:numPr>
      </w:pPr>
      <w:r>
        <w:rPr>
          <w:lang w:val="en-US"/>
        </w:rPr>
        <w:t>sβ</w:t>
      </w:r>
      <w:r w:rsidR="009774C8">
        <w:t>(</w:t>
      </w:r>
      <w:r w:rsidR="004451C1">
        <w:rPr>
          <w:lang w:val="en-US"/>
        </w:rPr>
        <w:t>o</w:t>
      </w:r>
      <w:r w:rsidR="000D783A">
        <w:rPr>
          <w:lang w:val="en-US"/>
        </w:rPr>
        <w:t>β</w:t>
      </w:r>
      <w:r w:rsidR="009774C8" w:rsidRPr="002A002A">
        <w:t>.</w:t>
      </w:r>
      <w:r w:rsidR="009774C8">
        <w:rPr>
          <w:lang w:val="en-US"/>
        </w:rPr>
        <w:t>actual</w:t>
      </w:r>
      <w:r w:rsidR="009774C8" w:rsidRPr="00DB037C">
        <w:t>,</w:t>
      </w:r>
      <w:r w:rsidR="009774C8">
        <w:t xml:space="preserve"> </w:t>
      </w:r>
      <w:r w:rsidR="004451C1">
        <w:rPr>
          <w:lang w:val="en-US"/>
        </w:rPr>
        <w:t>o</w:t>
      </w:r>
      <w:r w:rsidR="000D783A">
        <w:rPr>
          <w:lang w:val="en-US"/>
        </w:rPr>
        <w:t>β</w:t>
      </w:r>
      <w:r w:rsidR="009774C8" w:rsidRPr="002A002A">
        <w:t>.</w:t>
      </w:r>
      <w:r w:rsidR="009774C8">
        <w:rPr>
          <w:lang w:val="en-US"/>
        </w:rPr>
        <w:t>actual</w:t>
      </w:r>
      <w:r w:rsidR="009774C8" w:rsidRPr="002A002A">
        <w:t xml:space="preserve">) = </w:t>
      </w:r>
      <w:r w:rsidR="009774C8">
        <w:rPr>
          <w:lang w:val="en-US"/>
        </w:rPr>
        <w:t>actual</w:t>
      </w:r>
      <w:r w:rsidR="009774C8" w:rsidRPr="002A002A">
        <w:t xml:space="preserve"> </w:t>
      </w:r>
      <w:r w:rsidR="009774C8">
        <w:t>для</w:t>
      </w:r>
      <w:r w:rsidR="009774C8" w:rsidRPr="002A002A">
        <w:t xml:space="preserve"> </w:t>
      </w:r>
      <w:r w:rsidR="009774C8">
        <w:t>любого</w:t>
      </w:r>
      <w:r w:rsidR="009774C8" w:rsidRPr="002A002A">
        <w:t xml:space="preserve"> </w:t>
      </w:r>
      <w:r w:rsidR="009774C8">
        <w:t>состояния</w:t>
      </w:r>
      <w:r w:rsidR="009774C8" w:rsidRPr="002A002A">
        <w:t xml:space="preserve"> (</w:t>
      </w:r>
      <w:r>
        <w:rPr>
          <w:lang w:val="en-US"/>
        </w:rPr>
        <w:t>sβ</w:t>
      </w:r>
      <w:r w:rsidR="009774C8" w:rsidRPr="002A002A">
        <w:t xml:space="preserve">, </w:t>
      </w:r>
      <w:r w:rsidR="004451C1">
        <w:rPr>
          <w:lang w:val="en-US"/>
        </w:rPr>
        <w:t>oα</w:t>
      </w:r>
      <w:r w:rsidR="000D783A" w:rsidRPr="000D783A">
        <w:t xml:space="preserve">, </w:t>
      </w:r>
      <w:r w:rsidR="000D783A">
        <w:rPr>
          <w:lang w:val="en-US"/>
        </w:rPr>
        <w:t>oβ</w:t>
      </w:r>
      <w:r w:rsidR="009774C8" w:rsidRPr="002A002A">
        <w:t>)</w:t>
      </w:r>
      <w:r w:rsidR="00916D23" w:rsidRPr="00916D23">
        <w:t>;</w:t>
      </w:r>
    </w:p>
    <w:p w14:paraId="13C9CE9C" w14:textId="1A8B55F9" w:rsidR="008C00B2" w:rsidRDefault="00B902F1" w:rsidP="00AE5680">
      <w:pPr>
        <w:pStyle w:val="MyText"/>
        <w:numPr>
          <w:ilvl w:val="0"/>
          <w:numId w:val="48"/>
        </w:numPr>
      </w:pPr>
      <w:r>
        <w:t>если</w:t>
      </w:r>
      <w:r w:rsidRPr="00B902F1">
        <w:t xml:space="preserve"> </w:t>
      </w:r>
      <w:r w:rsidR="00CB2069">
        <w:rPr>
          <w:lang w:val="en-US"/>
        </w:rPr>
        <w:t>sβ</w:t>
      </w:r>
      <w:r w:rsidRPr="00B902F1">
        <w:t>(</w:t>
      </w:r>
      <w:r w:rsidR="004451C1">
        <w:rPr>
          <w:lang w:val="en-US"/>
        </w:rPr>
        <w:t>o</w:t>
      </w:r>
      <w:r w:rsidR="000D783A">
        <w:rPr>
          <w:lang w:val="en-US"/>
        </w:rPr>
        <w:t>β</w:t>
      </w:r>
      <w:r w:rsidRPr="00B902F1">
        <w:t>.</w:t>
      </w:r>
      <w:r>
        <w:rPr>
          <w:lang w:val="en-US"/>
        </w:rPr>
        <w:t>actual</w:t>
      </w:r>
      <w:r w:rsidRPr="00B902F1">
        <w:t xml:space="preserve">, </w:t>
      </w:r>
      <w:r w:rsidR="0002459C">
        <w:rPr>
          <w:lang w:val="en-US"/>
        </w:rPr>
        <w:t>aβ</w:t>
      </w:r>
      <w:r w:rsidRPr="00B902F1">
        <w:t xml:space="preserve">) </w:t>
      </w:r>
      <w:r w:rsidR="00541A1D" w:rsidRPr="005917B9">
        <w:t xml:space="preserve">≠ </w:t>
      </w:r>
      <w:r>
        <w:rPr>
          <w:lang w:val="en-US"/>
        </w:rPr>
        <w:t>actual</w:t>
      </w:r>
      <w:r w:rsidRPr="00B902F1">
        <w:t xml:space="preserve">, </w:t>
      </w:r>
      <w:r>
        <w:t>то</w:t>
      </w:r>
      <w:r w:rsidRPr="00B902F1">
        <w:t xml:space="preserve"> </w:t>
      </w:r>
      <w:r w:rsidR="00CB2069">
        <w:rPr>
          <w:lang w:val="en-US"/>
        </w:rPr>
        <w:t>sβ</w:t>
      </w:r>
      <w:r w:rsidRPr="00B902F1">
        <w:t>(</w:t>
      </w:r>
      <w:r w:rsidR="0002459C">
        <w:rPr>
          <w:lang w:val="en-US"/>
        </w:rPr>
        <w:t>aβ</w:t>
      </w:r>
      <w:r w:rsidRPr="00B902F1">
        <w:t xml:space="preserve">, </w:t>
      </w:r>
      <w:r w:rsidR="00177EBF">
        <w:rPr>
          <w:lang w:val="en-US"/>
        </w:rPr>
        <w:t>vα</w:t>
      </w:r>
      <w:r w:rsidRPr="00B902F1">
        <w:t xml:space="preserve">) = </w:t>
      </w:r>
      <w:r w:rsidR="002A353A">
        <w:rPr>
          <w:lang w:val="en-US"/>
        </w:rPr>
        <w:t>vβ</w:t>
      </w:r>
      <w:r w:rsidRPr="00B902F1">
        <w:t xml:space="preserve"> </w:t>
      </w:r>
      <w:r>
        <w:t xml:space="preserve">для любого </w:t>
      </w:r>
      <w:r w:rsidR="00177EBF">
        <w:rPr>
          <w:lang w:val="en-US"/>
        </w:rPr>
        <w:t>vα</w:t>
      </w:r>
      <w:r w:rsidRPr="00B902F1">
        <w:t xml:space="preserve"> </w:t>
      </w:r>
      <w:r w:rsidRPr="00B902F1">
        <w:rPr>
          <w:rFonts w:ascii="Cambria Math" w:hAnsi="Cambria Math" w:cs="Cambria Math"/>
        </w:rPr>
        <w:t>∈</w:t>
      </w:r>
      <w:r w:rsidRPr="00B902F1">
        <w:t xml:space="preserve"> </w:t>
      </w:r>
      <w:r w:rsidR="00177EBF">
        <w:rPr>
          <w:lang w:val="en-US"/>
        </w:rPr>
        <w:t>Vα</w:t>
      </w:r>
      <w:r>
        <w:t xml:space="preserve">, т. е. </w:t>
      </w:r>
      <w:r w:rsidR="0002459C">
        <w:rPr>
          <w:lang w:val="en-US"/>
        </w:rPr>
        <w:t>aβ</w:t>
      </w:r>
      <w:r w:rsidRPr="00541A1D">
        <w:t xml:space="preserve"> </w:t>
      </w:r>
      <w:r>
        <w:t xml:space="preserve">не имеет атрибутов в состоянии </w:t>
      </w:r>
      <w:r w:rsidR="00CB2069">
        <w:rPr>
          <w:lang w:val="en-US"/>
        </w:rPr>
        <w:t>sβ</w:t>
      </w:r>
      <w:r w:rsidR="009774C8" w:rsidRPr="00B902F1">
        <w:t>.</w:t>
      </w:r>
    </w:p>
    <w:p w14:paraId="35039FC5" w14:textId="6628E576" w:rsidR="008C00B2" w:rsidRPr="008C00B2" w:rsidRDefault="008C00B2" w:rsidP="008C00B2">
      <w:pPr>
        <w:pStyle w:val="MyText"/>
      </w:pPr>
      <w:r>
        <w:t xml:space="preserve">Пусть состояние sγ имеет вид </w:t>
      </w:r>
      <w:r w:rsidRPr="002A002A">
        <w:t>(</w:t>
      </w:r>
      <w:r>
        <w:rPr>
          <w:lang w:val="en-US"/>
        </w:rPr>
        <w:t>sβ</w:t>
      </w:r>
      <w:r w:rsidRPr="002A002A">
        <w:t xml:space="preserve">, </w:t>
      </w:r>
      <w:r>
        <w:rPr>
          <w:lang w:val="en-US"/>
        </w:rPr>
        <w:t>oα</w:t>
      </w:r>
      <w:r w:rsidR="000D783A" w:rsidRPr="000D783A">
        <w:t xml:space="preserve">, </w:t>
      </w:r>
      <w:r w:rsidR="000D783A">
        <w:rPr>
          <w:lang w:val="en-US"/>
        </w:rPr>
        <w:t>oβ</w:t>
      </w:r>
      <w:r w:rsidRPr="002A002A">
        <w:t>)</w:t>
      </w:r>
      <w:r>
        <w:t>.</w:t>
      </w:r>
    </w:p>
    <w:p w14:paraId="2F2192E0" w14:textId="3C34350B" w:rsidR="00650476" w:rsidRDefault="00EF595E" w:rsidP="00AE5680">
      <w:pPr>
        <w:pStyle w:val="MyText"/>
      </w:pPr>
      <w:r w:rsidRPr="00F61F6C">
        <w:t xml:space="preserve">Атрибутон </w:t>
      </w:r>
      <w:r w:rsidR="0002459C">
        <w:rPr>
          <w:lang w:val="en-US"/>
        </w:rPr>
        <w:t>aβ</w:t>
      </w:r>
      <w:r w:rsidRPr="00F61F6C">
        <w:t xml:space="preserve"> является актуальным в состоянии</w:t>
      </w:r>
      <w:r w:rsidR="008C00B2">
        <w:t xml:space="preserve"> sγ</w:t>
      </w:r>
      <w:r w:rsidRPr="00F61F6C">
        <w:t>, если</w:t>
      </w:r>
      <w:r w:rsidR="00DB037C" w:rsidRPr="00DB037C">
        <w:t xml:space="preserve"> </w:t>
      </w:r>
      <w:r w:rsidR="00CB2069">
        <w:rPr>
          <w:lang w:val="en-US"/>
        </w:rPr>
        <w:t>sβ</w:t>
      </w:r>
      <w:r w:rsidR="00DB037C">
        <w:t>(</w:t>
      </w:r>
      <w:r w:rsidR="004451C1">
        <w:rPr>
          <w:lang w:val="en-US"/>
        </w:rPr>
        <w:t>o</w:t>
      </w:r>
      <w:r w:rsidR="000D783A">
        <w:rPr>
          <w:lang w:val="en-US"/>
        </w:rPr>
        <w:t>β</w:t>
      </w:r>
      <w:r w:rsidR="00DB037C" w:rsidRPr="002A002A">
        <w:t>.</w:t>
      </w:r>
      <w:r w:rsidR="00DB037C">
        <w:rPr>
          <w:lang w:val="en-US"/>
        </w:rPr>
        <w:t>actual</w:t>
      </w:r>
      <w:r w:rsidR="00DB037C" w:rsidRPr="00DB037C">
        <w:t>,</w:t>
      </w:r>
      <w:r w:rsidR="00DB037C">
        <w:t xml:space="preserve"> </w:t>
      </w:r>
      <w:r w:rsidR="0002459C">
        <w:rPr>
          <w:lang w:val="en-US"/>
        </w:rPr>
        <w:t>aβ</w:t>
      </w:r>
      <w:r w:rsidR="00DB037C" w:rsidRPr="002A002A">
        <w:t>)</w:t>
      </w:r>
      <w:r w:rsidR="00DB037C" w:rsidRPr="00DB037C">
        <w:t xml:space="preserve"> = </w:t>
      </w:r>
      <w:r w:rsidR="00DB037C">
        <w:rPr>
          <w:lang w:val="en-US"/>
        </w:rPr>
        <w:t>actual</w:t>
      </w:r>
      <w:r w:rsidRPr="00F61F6C">
        <w:t>.</w:t>
      </w:r>
      <w:r w:rsidR="002D0C5E" w:rsidRPr="00F61F6C">
        <w:t xml:space="preserve"> </w:t>
      </w:r>
    </w:p>
    <w:p w14:paraId="5F15A14F" w14:textId="2FC110C2" w:rsidR="00E5615E" w:rsidRPr="005917B9" w:rsidRDefault="002D0C5E" w:rsidP="00AE5680">
      <w:pPr>
        <w:pStyle w:val="MyText"/>
      </w:pPr>
      <w:r w:rsidRPr="00F61F6C">
        <w:t xml:space="preserve">Атрибутон </w:t>
      </w:r>
      <w:r w:rsidR="008C00B2">
        <w:rPr>
          <w:lang w:val="en-US"/>
        </w:rPr>
        <w:t>aβ</w:t>
      </w:r>
      <w:r w:rsidRPr="00F61F6C">
        <w:t xml:space="preserve"> является потенциальным в состоянии </w:t>
      </w:r>
      <w:r w:rsidR="009D6E97">
        <w:t>sγ</w:t>
      </w:r>
      <w:r w:rsidRPr="00F61F6C">
        <w:t xml:space="preserve">, если </w:t>
      </w:r>
      <w:r w:rsidR="008C00B2">
        <w:rPr>
          <w:lang w:val="en-US"/>
        </w:rPr>
        <w:t>aβ</w:t>
      </w:r>
      <w:r w:rsidRPr="00F61F6C">
        <w:t xml:space="preserve"> не </w:t>
      </w:r>
      <w:r w:rsidR="00DB037C">
        <w:t xml:space="preserve">является актуальным в </w:t>
      </w:r>
      <w:r w:rsidR="009D6E97">
        <w:t>sγ</w:t>
      </w:r>
      <w:r w:rsidRPr="00F61F6C">
        <w:t>.</w:t>
      </w:r>
      <w:r w:rsidR="005917B9" w:rsidRPr="005917B9">
        <w:t xml:space="preserve"> </w:t>
      </w:r>
      <w:r w:rsidR="005917B9">
        <w:t>Потенциальные атрибутоны не имеют атрибутов.</w:t>
      </w:r>
    </w:p>
    <w:p w14:paraId="06673568" w14:textId="5D6BC3F0" w:rsidR="00BF512C" w:rsidRPr="00F61F6C" w:rsidRDefault="00BF512C" w:rsidP="00650476">
      <w:pPr>
        <w:pStyle w:val="1"/>
      </w:pPr>
      <w:r w:rsidRPr="00F61F6C">
        <w:t>Атрибутные системы</w:t>
      </w:r>
      <w:r>
        <w:t xml:space="preserve"> с ветвлением выходов</w:t>
      </w:r>
    </w:p>
    <w:p w14:paraId="407895CC" w14:textId="66594DE1" w:rsidR="00BF512C" w:rsidRPr="00650476" w:rsidRDefault="00BF512C" w:rsidP="00AE5680">
      <w:pPr>
        <w:pStyle w:val="MyText"/>
      </w:pPr>
      <w:r w:rsidRPr="00650476">
        <w:t>Атрибутн</w:t>
      </w:r>
      <w:r w:rsidR="00650476">
        <w:t>ые</w:t>
      </w:r>
      <w:r w:rsidRPr="00650476">
        <w:t xml:space="preserve"> систем</w:t>
      </w:r>
      <w:r w:rsidR="00650476">
        <w:t>ы</w:t>
      </w:r>
      <w:r w:rsidRPr="00650476">
        <w:t xml:space="preserve"> с ветвлением выходов</w:t>
      </w:r>
      <w:r w:rsidR="00650476">
        <w:t xml:space="preserve"> (далее атрибутные системы типа </w:t>
      </w:r>
      <w:r w:rsidR="00650476">
        <w:rPr>
          <w:lang w:val="en-US"/>
        </w:rPr>
        <w:t>ob</w:t>
      </w:r>
      <w:r w:rsidR="00650476">
        <w:t>)</w:t>
      </w:r>
      <w:r w:rsidRPr="00650476">
        <w:t xml:space="preserve"> – это вид </w:t>
      </w:r>
      <w:r w:rsidR="00650476">
        <w:t>атрибутных систем</w:t>
      </w:r>
      <w:r w:rsidRPr="00650476">
        <w:t xml:space="preserve">, </w:t>
      </w:r>
      <w:r w:rsidR="00650476">
        <w:t xml:space="preserve">в которых при переходе порождается конечное </w:t>
      </w:r>
      <w:r w:rsidR="00650476" w:rsidRPr="00E72BBC">
        <w:t>(</w:t>
      </w:r>
      <w:r w:rsidR="00650476">
        <w:t>возможно пустое</w:t>
      </w:r>
      <w:r w:rsidR="00650476" w:rsidRPr="00E72BBC">
        <w:t>)</w:t>
      </w:r>
      <w:r w:rsidR="00650476">
        <w:t xml:space="preserve"> мультимножество выходов (ветвей).</w:t>
      </w:r>
      <w:r w:rsidRPr="00650476">
        <w:t xml:space="preserve"> </w:t>
      </w:r>
    </w:p>
    <w:p w14:paraId="3A2587DB" w14:textId="293D1C83" w:rsidR="00BF512C" w:rsidRPr="00650476" w:rsidRDefault="00BF512C" w:rsidP="00AE5680">
      <w:pPr>
        <w:pStyle w:val="MyText"/>
      </w:pPr>
      <w:r w:rsidRPr="00650476">
        <w:t>Атрибутная система</w:t>
      </w:r>
      <w:r w:rsidR="008F271B">
        <w:t xml:space="preserve"> типа </w:t>
      </w:r>
      <w:r w:rsidR="008F271B">
        <w:rPr>
          <w:lang w:val="en-US"/>
        </w:rPr>
        <w:t>ob</w:t>
      </w:r>
      <w:r w:rsidR="008F271B" w:rsidRPr="008F271B">
        <w:t xml:space="preserve"> </w:t>
      </w:r>
      <w:r w:rsidRPr="00650476">
        <w:t xml:space="preserve"> – это кортеж</w:t>
      </w:r>
      <w:r w:rsidR="008F271B" w:rsidRPr="008F271B">
        <w:t xml:space="preserve"> </w:t>
      </w:r>
      <w:r w:rsidR="008F271B" w:rsidRPr="003017F0">
        <w:t>(</w:t>
      </w:r>
      <w:r w:rsidR="00E6543A">
        <w:rPr>
          <w:lang w:val="en-US"/>
        </w:rPr>
        <w:t>Aα</w:t>
      </w:r>
      <w:r w:rsidR="00E6543A" w:rsidRPr="003017F0">
        <w:t xml:space="preserve">, </w:t>
      </w:r>
      <w:r w:rsidR="00E6543A">
        <w:rPr>
          <w:lang w:val="en-US"/>
        </w:rPr>
        <w:t>Aβ</w:t>
      </w:r>
      <w:r w:rsidR="00E6543A" w:rsidRPr="003017F0">
        <w:t xml:space="preserve">, </w:t>
      </w:r>
      <w:r w:rsidR="00E6543A">
        <w:rPr>
          <w:lang w:val="en-US"/>
        </w:rPr>
        <w:t>Cα</w:t>
      </w:r>
      <w:r w:rsidR="00E6543A" w:rsidRPr="00E6543A">
        <w:t>,</w:t>
      </w:r>
      <w:r w:rsidR="007E7E02" w:rsidRPr="003017F0">
        <w:t xml:space="preserve"> </w:t>
      </w:r>
      <w:r w:rsidR="00402045">
        <w:rPr>
          <w:lang w:val="en-US"/>
        </w:rPr>
        <w:t>Cβ</w:t>
      </w:r>
      <w:r w:rsidR="00402045" w:rsidRPr="00402045">
        <w:t xml:space="preserve">, </w:t>
      </w:r>
      <w:r w:rsidR="003F7F66">
        <w:t>Oδ</w:t>
      </w:r>
      <w:r w:rsidR="008F271B" w:rsidRPr="0059293C">
        <w:t xml:space="preserve">, </w:t>
      </w:r>
      <w:r w:rsidR="003F7F66">
        <w:rPr>
          <w:lang w:val="en-US"/>
        </w:rPr>
        <w:t>B</w:t>
      </w:r>
      <w:r w:rsidR="00060648">
        <w:rPr>
          <w:lang w:val="en-US"/>
        </w:rPr>
        <w:t>β</w:t>
      </w:r>
      <w:r w:rsidR="008F271B" w:rsidRPr="003017F0">
        <w:t>)</w:t>
      </w:r>
      <w:r w:rsidRPr="00650476">
        <w:t xml:space="preserve">, где </w:t>
      </w:r>
    </w:p>
    <w:p w14:paraId="1703A88D" w14:textId="3FB6E345" w:rsidR="00E6543A" w:rsidRPr="00F61F6C" w:rsidRDefault="00E6543A" w:rsidP="00E6543A">
      <w:pPr>
        <w:pStyle w:val="MyText"/>
        <w:numPr>
          <w:ilvl w:val="0"/>
          <w:numId w:val="49"/>
        </w:numPr>
      </w:pPr>
      <w:r>
        <w:rPr>
          <w:lang w:val="en-US"/>
        </w:rPr>
        <w:t>Aα</w:t>
      </w:r>
      <w:r w:rsidRPr="00F61F6C">
        <w:t xml:space="preserve"> – множество атомов</w:t>
      </w:r>
      <w:r w:rsidR="00916D23">
        <w:rPr>
          <w:lang w:val="en-US"/>
        </w:rPr>
        <w:t>;</w:t>
      </w:r>
    </w:p>
    <w:p w14:paraId="0265F3A1" w14:textId="0CA4FEDA" w:rsidR="00E6543A" w:rsidRPr="00F61F6C" w:rsidRDefault="00E6543A" w:rsidP="00E6543A">
      <w:pPr>
        <w:pStyle w:val="MyText"/>
        <w:numPr>
          <w:ilvl w:val="0"/>
          <w:numId w:val="49"/>
        </w:numPr>
      </w:pPr>
      <w:r>
        <w:rPr>
          <w:lang w:val="en-US"/>
        </w:rPr>
        <w:t>Aβ</w:t>
      </w:r>
      <w:r w:rsidRPr="00F61F6C">
        <w:t xml:space="preserve"> – множество атрибутонов</w:t>
      </w:r>
      <w:r w:rsidR="00916D23">
        <w:rPr>
          <w:lang w:val="en-US"/>
        </w:rPr>
        <w:t>;</w:t>
      </w:r>
    </w:p>
    <w:p w14:paraId="1C402921" w14:textId="3049AF3D" w:rsidR="00E6543A" w:rsidRDefault="00E6543A" w:rsidP="00E6543A">
      <w:pPr>
        <w:pStyle w:val="MyText"/>
        <w:numPr>
          <w:ilvl w:val="0"/>
          <w:numId w:val="49"/>
        </w:numPr>
      </w:pPr>
      <w:r>
        <w:rPr>
          <w:lang w:val="en-US"/>
        </w:rPr>
        <w:t>Aα</w:t>
      </w:r>
      <w:r w:rsidRPr="00F61F6C">
        <w:t xml:space="preserve"> </w:t>
      </w:r>
      <w:r>
        <w:rPr>
          <w:lang w:val="en-US"/>
        </w:rPr>
        <w:t xml:space="preserve">∩ Aβ = </w:t>
      </w:r>
      <w:r>
        <w:rPr>
          <w:rFonts w:ascii="Cambria Math" w:hAnsi="Cambria Math" w:cs="Cambria Math"/>
          <w:lang w:val="en-US"/>
        </w:rPr>
        <w:t>∅</w:t>
      </w:r>
      <w:r w:rsidR="00916D23">
        <w:rPr>
          <w:rFonts w:ascii="Cambria Math" w:hAnsi="Cambria Math" w:cs="Cambria Math"/>
          <w:lang w:val="en-US"/>
        </w:rPr>
        <w:t>;</w:t>
      </w:r>
    </w:p>
    <w:p w14:paraId="64768EF6" w14:textId="7E597C8E" w:rsidR="00E6543A" w:rsidRDefault="00E6543A" w:rsidP="00E6543A">
      <w:pPr>
        <w:pStyle w:val="MyText"/>
        <w:numPr>
          <w:ilvl w:val="0"/>
          <w:numId w:val="49"/>
        </w:numPr>
      </w:pPr>
      <w:r w:rsidRPr="00CE09A3">
        <w:lastRenderedPageBreak/>
        <w:t>(</w:t>
      </w:r>
      <w:r>
        <w:rPr>
          <w:lang w:val="en-US"/>
        </w:rPr>
        <w:t>Sβ</w:t>
      </w:r>
      <w:r w:rsidRPr="00CE09A3">
        <w:t>, I</w:t>
      </w:r>
      <w:r>
        <w:rPr>
          <w:lang w:val="en-US"/>
        </w:rPr>
        <w:t>α</w:t>
      </w:r>
      <w:r w:rsidRPr="00CE09A3">
        <w:t>, C</w:t>
      </w:r>
      <w:r>
        <w:rPr>
          <w:lang w:val="en-US"/>
        </w:rPr>
        <w:t>α</w:t>
      </w:r>
      <w:r w:rsidRPr="00CE09A3">
        <w:t>, V</w:t>
      </w:r>
      <w:r>
        <w:rPr>
          <w:lang w:val="en-US"/>
        </w:rPr>
        <w:t>α</w:t>
      </w:r>
      <w:r w:rsidRPr="00CE09A3">
        <w:t xml:space="preserve">, </w:t>
      </w:r>
      <w:r>
        <w:t>Oδ</w:t>
      </w:r>
      <w:r w:rsidRPr="0059293C">
        <w:t xml:space="preserve">, </w:t>
      </w:r>
      <w:r>
        <w:rPr>
          <w:lang w:val="en-US"/>
        </w:rPr>
        <w:t>B</w:t>
      </w:r>
      <w:r w:rsidR="00060648">
        <w:rPr>
          <w:lang w:val="en-US"/>
        </w:rPr>
        <w:t>β</w:t>
      </w:r>
      <w:r w:rsidRPr="00CE09A3">
        <w:t>)</w:t>
      </w:r>
      <w:r w:rsidRPr="007E7E02">
        <w:t xml:space="preserve"> </w:t>
      </w:r>
      <w:r>
        <w:t>–</w:t>
      </w:r>
      <w:r w:rsidRPr="007E7E02">
        <w:t xml:space="preserve"> </w:t>
      </w:r>
      <w:r>
        <w:t xml:space="preserve">система типа </w:t>
      </w:r>
      <w:r>
        <w:rPr>
          <w:lang w:val="en-US"/>
        </w:rPr>
        <w:t>coio</w:t>
      </w:r>
      <w:r w:rsidRPr="007E076B">
        <w:t>+</w:t>
      </w:r>
      <w:r>
        <w:rPr>
          <w:lang w:val="en-US"/>
        </w:rPr>
        <w:t>ob</w:t>
      </w:r>
      <w:r w:rsidR="00916D23" w:rsidRPr="00916D23">
        <w:t>;</w:t>
      </w:r>
    </w:p>
    <w:p w14:paraId="33575826" w14:textId="4982328F" w:rsidR="00E6543A" w:rsidRPr="00F61F6C" w:rsidRDefault="00E6543A" w:rsidP="00E6543A">
      <w:pPr>
        <w:pStyle w:val="MyText"/>
        <w:numPr>
          <w:ilvl w:val="0"/>
          <w:numId w:val="49"/>
        </w:numPr>
      </w:pPr>
      <w:r>
        <w:t>Sβ</w:t>
      </w:r>
      <w:r w:rsidRPr="00F61F6C">
        <w:t xml:space="preserve"> = </w:t>
      </w:r>
      <w:r>
        <w:rPr>
          <w:lang w:val="en-US"/>
        </w:rPr>
        <w:t>Aβ</w:t>
      </w:r>
      <w:r w:rsidRPr="00F61F6C">
        <w:t xml:space="preserve"> × </w:t>
      </w:r>
      <w:r>
        <w:rPr>
          <w:lang w:val="en-US"/>
        </w:rPr>
        <w:t>Vα</w:t>
      </w:r>
      <w:r w:rsidRPr="00F61F6C">
        <w:t xml:space="preserve"> → </w:t>
      </w:r>
      <w:r w:rsidR="00916D23">
        <w:rPr>
          <w:lang w:val="en-US"/>
        </w:rPr>
        <w:t>Vγ</w:t>
      </w:r>
      <w:r w:rsidR="00916D23" w:rsidRPr="00916D23">
        <w:t>;</w:t>
      </w:r>
    </w:p>
    <w:p w14:paraId="38DD690C" w14:textId="6C0CE609" w:rsidR="00E6543A" w:rsidRPr="00F61F6C" w:rsidRDefault="00E6543A" w:rsidP="00E6543A">
      <w:pPr>
        <w:pStyle w:val="MyText"/>
        <w:numPr>
          <w:ilvl w:val="0"/>
          <w:numId w:val="49"/>
        </w:numPr>
      </w:pPr>
      <w:r>
        <w:rPr>
          <w:lang w:val="en-US"/>
        </w:rPr>
        <w:t>Vα</w:t>
      </w:r>
      <w:r w:rsidRPr="00F61F6C">
        <w:t xml:space="preserve"> =</w:t>
      </w:r>
      <w:r w:rsidRPr="0021192D">
        <w:t xml:space="preserve"> </w:t>
      </w:r>
      <w:r>
        <w:rPr>
          <w:lang w:val="en-US"/>
        </w:rPr>
        <w:t xml:space="preserve">Aα </w:t>
      </w:r>
      <w:r>
        <w:rPr>
          <w:rFonts w:ascii="Cambria Math" w:hAnsi="Cambria Math" w:cs="Cambria Math"/>
          <w:lang w:val="en-US"/>
        </w:rPr>
        <w:t>∪</w:t>
      </w:r>
      <w:r>
        <w:rPr>
          <w:lang w:val="en-US"/>
        </w:rPr>
        <w:t xml:space="preserve"> Aβ</w:t>
      </w:r>
      <w:r w:rsidR="00916D23">
        <w:rPr>
          <w:lang w:val="en-US"/>
        </w:rPr>
        <w:t>;</w:t>
      </w:r>
    </w:p>
    <w:p w14:paraId="2113B087" w14:textId="71EA78C0" w:rsidR="00E6543A" w:rsidRDefault="00E6543A" w:rsidP="00E6543A">
      <w:pPr>
        <w:pStyle w:val="MyText"/>
        <w:numPr>
          <w:ilvl w:val="0"/>
          <w:numId w:val="49"/>
        </w:numPr>
      </w:pPr>
      <w:r>
        <w:rPr>
          <w:lang w:val="en-US"/>
        </w:rPr>
        <w:t>Cα</w:t>
      </w:r>
      <w:r w:rsidRPr="00494CB3">
        <w:t xml:space="preserve"> </w:t>
      </w:r>
      <w:r w:rsidRPr="00494CB3">
        <w:rPr>
          <w:rFonts w:ascii="Cambria Math" w:hAnsi="Cambria Math" w:cs="Cambria Math"/>
        </w:rPr>
        <w:t>⊆</w:t>
      </w:r>
      <w:r w:rsidRPr="00494CB3">
        <w:t xml:space="preserve"> </w:t>
      </w:r>
      <w:r>
        <w:rPr>
          <w:lang w:val="en-US"/>
        </w:rPr>
        <w:t>Vα</w:t>
      </w:r>
      <w:r w:rsidR="00916D23">
        <w:rPr>
          <w:lang w:val="en-US"/>
        </w:rPr>
        <w:t>;</w:t>
      </w:r>
    </w:p>
    <w:p w14:paraId="31C85610" w14:textId="252BBE21" w:rsidR="00402045" w:rsidRDefault="00402045" w:rsidP="00402045">
      <w:pPr>
        <w:pStyle w:val="MyText"/>
        <w:numPr>
          <w:ilvl w:val="0"/>
          <w:numId w:val="49"/>
        </w:numPr>
      </w:pPr>
      <w:r>
        <w:rPr>
          <w:lang w:val="en-US"/>
        </w:rPr>
        <w:t xml:space="preserve">Cβ </w:t>
      </w:r>
      <w:r w:rsidRPr="00494CB3">
        <w:rPr>
          <w:rFonts w:ascii="Cambria Math" w:hAnsi="Cambria Math" w:cs="Cambria Math"/>
        </w:rPr>
        <w:t>⊆</w:t>
      </w:r>
      <w:r w:rsidRPr="00494CB3">
        <w:t xml:space="preserve"> </w:t>
      </w:r>
      <w:r>
        <w:rPr>
          <w:lang w:val="en-US"/>
        </w:rPr>
        <w:t>Vα</w:t>
      </w:r>
      <w:r w:rsidR="00916D23">
        <w:rPr>
          <w:lang w:val="en-US"/>
        </w:rPr>
        <w:t>;</w:t>
      </w:r>
    </w:p>
    <w:p w14:paraId="0B67E33E" w14:textId="3F79CE74" w:rsidR="00E6543A" w:rsidRPr="00F61F6C" w:rsidRDefault="00E6543A" w:rsidP="00E6543A">
      <w:pPr>
        <w:pStyle w:val="MyText"/>
        <w:numPr>
          <w:ilvl w:val="0"/>
          <w:numId w:val="49"/>
        </w:numPr>
      </w:pPr>
      <w:r w:rsidRPr="00F61F6C">
        <w:rPr>
          <w:lang w:val="en-US"/>
        </w:rPr>
        <w:t>I</w:t>
      </w:r>
      <w:r>
        <w:rPr>
          <w:lang w:val="en-US"/>
        </w:rPr>
        <w:t>α</w:t>
      </w:r>
      <w:r>
        <w:t xml:space="preserve"> = </w:t>
      </w:r>
      <w:r>
        <w:rPr>
          <w:lang w:val="en-US"/>
        </w:rPr>
        <w:t>V</w:t>
      </w:r>
      <w:r w:rsidR="00916D23">
        <w:rPr>
          <w:lang w:val="en-US"/>
        </w:rPr>
        <w:t>γ;</w:t>
      </w:r>
    </w:p>
    <w:p w14:paraId="2B857DD8" w14:textId="77777777" w:rsidR="00E6543A" w:rsidRPr="00F61F6C" w:rsidRDefault="00E6543A" w:rsidP="00E6543A">
      <w:pPr>
        <w:pStyle w:val="MyText"/>
        <w:numPr>
          <w:ilvl w:val="0"/>
          <w:numId w:val="49"/>
        </w:numPr>
      </w:pPr>
      <w:r w:rsidRPr="00E6543A">
        <w:rPr>
          <w:lang w:val="en-US"/>
        </w:rPr>
        <w:t>concept</w:t>
      </w:r>
      <w:r w:rsidRPr="00494CB3">
        <w:t xml:space="preserve"> </w:t>
      </w:r>
      <w:r w:rsidRPr="00E6543A">
        <w:rPr>
          <w:rFonts w:ascii="Cambria Math" w:hAnsi="Cambria Math" w:cs="Cambria Math"/>
        </w:rPr>
        <w:t>∈</w:t>
      </w:r>
      <w:r w:rsidRPr="00494CB3">
        <w:t xml:space="preserve"> </w:t>
      </w:r>
      <w:r w:rsidRPr="00E6543A">
        <w:rPr>
          <w:lang w:val="en-US"/>
        </w:rPr>
        <w:t>Aα</w:t>
      </w:r>
      <w:r w:rsidRPr="00F61F6C">
        <w:t xml:space="preserve"> – </w:t>
      </w:r>
      <w:r>
        <w:t>спецификатор</w:t>
      </w:r>
      <w:r w:rsidRPr="00F61F6C">
        <w:t xml:space="preserve"> понятий.</w:t>
      </w:r>
    </w:p>
    <w:p w14:paraId="576F8800" w14:textId="73F754F4" w:rsidR="00D40B2C" w:rsidRPr="00F61F6C" w:rsidRDefault="00D40B2C" w:rsidP="002F30D2">
      <w:pPr>
        <w:pStyle w:val="1"/>
      </w:pPr>
      <w:r w:rsidRPr="00F61F6C">
        <w:t>Атрибутные системы</w:t>
      </w:r>
      <w:r>
        <w:t xml:space="preserve"> с упорядоченным ветвлением выходов</w:t>
      </w:r>
    </w:p>
    <w:p w14:paraId="6CC1540B" w14:textId="76179B5D" w:rsidR="00D40B2C" w:rsidRPr="00F61F6C" w:rsidRDefault="00D40B2C" w:rsidP="00AE5680">
      <w:pPr>
        <w:pStyle w:val="MyText"/>
      </w:pPr>
      <w:r w:rsidRPr="00F61F6C">
        <w:t>Атрибутн</w:t>
      </w:r>
      <w:r w:rsidR="007E7E02">
        <w:t>ые</w:t>
      </w:r>
      <w:r w:rsidRPr="00F61F6C">
        <w:t xml:space="preserve"> систем</w:t>
      </w:r>
      <w:r w:rsidR="007E7E02">
        <w:t>ы</w:t>
      </w:r>
      <w:r>
        <w:t xml:space="preserve"> с </w:t>
      </w:r>
      <w:r w:rsidR="007E7E02">
        <w:t xml:space="preserve">упорядоченным </w:t>
      </w:r>
      <w:r>
        <w:t>ветвлением выходов</w:t>
      </w:r>
      <w:r w:rsidR="007E7E02">
        <w:t xml:space="preserve"> (далее атрибутные системы типа </w:t>
      </w:r>
      <w:r w:rsidR="00B36519">
        <w:rPr>
          <w:lang w:val="en-US"/>
        </w:rPr>
        <w:t>o</w:t>
      </w:r>
      <w:r w:rsidR="007E7E02">
        <w:rPr>
          <w:lang w:val="en-US"/>
        </w:rPr>
        <w:t>ob</w:t>
      </w:r>
      <w:r w:rsidR="007E7E02">
        <w:t xml:space="preserve">) </w:t>
      </w:r>
      <w:r w:rsidRPr="00F61F6C">
        <w:t xml:space="preserve"> – это вид </w:t>
      </w:r>
      <w:r w:rsidR="007E7E02">
        <w:t>атрибутных систем</w:t>
      </w:r>
      <w:r w:rsidR="007E7E02" w:rsidRPr="00650476">
        <w:t xml:space="preserve">, </w:t>
      </w:r>
      <w:r w:rsidR="007E7E02">
        <w:t xml:space="preserve">в которых при переходе порождается конечная </w:t>
      </w:r>
      <w:r w:rsidR="007E7E02" w:rsidRPr="00E72BBC">
        <w:t>(</w:t>
      </w:r>
      <w:r w:rsidR="007E7E02">
        <w:t>возможно пустая</w:t>
      </w:r>
      <w:r w:rsidR="007E7E02" w:rsidRPr="00E72BBC">
        <w:t>)</w:t>
      </w:r>
      <w:r w:rsidR="007E7E02">
        <w:t xml:space="preserve"> последовательность выходов (ветвей).</w:t>
      </w:r>
      <w:r w:rsidRPr="00F61F6C">
        <w:t xml:space="preserve"> </w:t>
      </w:r>
    </w:p>
    <w:p w14:paraId="2260A581" w14:textId="00E1A1B2" w:rsidR="007E7E02" w:rsidRPr="00650476" w:rsidRDefault="007E7E02" w:rsidP="007E7E02">
      <w:pPr>
        <w:pStyle w:val="MyText"/>
      </w:pPr>
      <w:r w:rsidRPr="00650476">
        <w:t>Атрибутная система</w:t>
      </w:r>
      <w:r>
        <w:t xml:space="preserve"> типа </w:t>
      </w:r>
      <w:r w:rsidR="00B36519">
        <w:rPr>
          <w:lang w:val="en-US"/>
        </w:rPr>
        <w:t>o</w:t>
      </w:r>
      <w:r>
        <w:rPr>
          <w:lang w:val="en-US"/>
        </w:rPr>
        <w:t>ob</w:t>
      </w:r>
      <w:r w:rsidRPr="008F271B">
        <w:t xml:space="preserve"> </w:t>
      </w:r>
      <w:r w:rsidRPr="00650476">
        <w:t xml:space="preserve"> – это кортеж</w:t>
      </w:r>
      <w:r w:rsidRPr="008F271B">
        <w:t xml:space="preserve"> </w:t>
      </w:r>
      <w:r w:rsidR="006D3960" w:rsidRPr="003017F0">
        <w:t>(</w:t>
      </w:r>
      <w:r w:rsidR="006D3960">
        <w:rPr>
          <w:lang w:val="en-US"/>
        </w:rPr>
        <w:t>Aα</w:t>
      </w:r>
      <w:r w:rsidR="006D3960" w:rsidRPr="003017F0">
        <w:t xml:space="preserve">, </w:t>
      </w:r>
      <w:r w:rsidR="006D3960">
        <w:rPr>
          <w:lang w:val="en-US"/>
        </w:rPr>
        <w:t>Aβ</w:t>
      </w:r>
      <w:r w:rsidR="006D3960" w:rsidRPr="003017F0">
        <w:t xml:space="preserve">, </w:t>
      </w:r>
      <w:r w:rsidR="006D3960">
        <w:rPr>
          <w:lang w:val="en-US"/>
        </w:rPr>
        <w:t>Cα</w:t>
      </w:r>
      <w:r w:rsidR="006D3960" w:rsidRPr="00E6543A">
        <w:t>,</w:t>
      </w:r>
      <w:r w:rsidR="006D3960" w:rsidRPr="003017F0">
        <w:t xml:space="preserve"> </w:t>
      </w:r>
      <w:r w:rsidR="00402045">
        <w:rPr>
          <w:lang w:val="en-US"/>
        </w:rPr>
        <w:t>Cβ</w:t>
      </w:r>
      <w:r w:rsidR="00402045" w:rsidRPr="00402045">
        <w:t xml:space="preserve">, </w:t>
      </w:r>
      <w:r w:rsidR="006D3960">
        <w:t>Oδ</w:t>
      </w:r>
      <w:r w:rsidR="006D3960" w:rsidRPr="0059293C">
        <w:t xml:space="preserve">, </w:t>
      </w:r>
      <w:r w:rsidR="006D3960">
        <w:rPr>
          <w:lang w:val="en-US"/>
        </w:rPr>
        <w:t>B</w:t>
      </w:r>
      <w:r w:rsidR="00060648">
        <w:rPr>
          <w:lang w:val="en-US"/>
        </w:rPr>
        <w:t>γ</w:t>
      </w:r>
      <w:r w:rsidR="006D3960" w:rsidRPr="003017F0">
        <w:t>)</w:t>
      </w:r>
      <w:r w:rsidRPr="00650476">
        <w:t xml:space="preserve">, где </w:t>
      </w:r>
    </w:p>
    <w:p w14:paraId="666B3763" w14:textId="3568A3D7" w:rsidR="00E6543A" w:rsidRPr="00F61F6C" w:rsidRDefault="00E6543A" w:rsidP="00E6543A">
      <w:pPr>
        <w:pStyle w:val="MyText"/>
        <w:numPr>
          <w:ilvl w:val="0"/>
          <w:numId w:val="49"/>
        </w:numPr>
      </w:pPr>
      <w:r>
        <w:rPr>
          <w:lang w:val="en-US"/>
        </w:rPr>
        <w:t>Aα</w:t>
      </w:r>
      <w:r w:rsidRPr="00F61F6C">
        <w:t xml:space="preserve"> – множество атомов</w:t>
      </w:r>
      <w:r w:rsidR="00916D23">
        <w:rPr>
          <w:lang w:val="en-US"/>
        </w:rPr>
        <w:t>;</w:t>
      </w:r>
    </w:p>
    <w:p w14:paraId="3A38AF73" w14:textId="78B4DD06" w:rsidR="00E6543A" w:rsidRPr="00F61F6C" w:rsidRDefault="00E6543A" w:rsidP="00E6543A">
      <w:pPr>
        <w:pStyle w:val="MyText"/>
        <w:numPr>
          <w:ilvl w:val="0"/>
          <w:numId w:val="49"/>
        </w:numPr>
      </w:pPr>
      <w:r>
        <w:rPr>
          <w:lang w:val="en-US"/>
        </w:rPr>
        <w:t>Aβ</w:t>
      </w:r>
      <w:r w:rsidRPr="00F61F6C">
        <w:t xml:space="preserve"> – множество атрибутонов</w:t>
      </w:r>
      <w:r w:rsidR="00916D23">
        <w:rPr>
          <w:lang w:val="en-US"/>
        </w:rPr>
        <w:t>;</w:t>
      </w:r>
      <w:r w:rsidR="00FF4DED">
        <w:rPr>
          <w:lang w:val="en-US"/>
        </w:rPr>
        <w:t xml:space="preserve"> </w:t>
      </w:r>
    </w:p>
    <w:p w14:paraId="2BAFAA7E" w14:textId="153389CD" w:rsidR="00E6543A" w:rsidRDefault="00E6543A" w:rsidP="00E6543A">
      <w:pPr>
        <w:pStyle w:val="MyText"/>
        <w:numPr>
          <w:ilvl w:val="0"/>
          <w:numId w:val="49"/>
        </w:numPr>
      </w:pPr>
      <w:r>
        <w:rPr>
          <w:lang w:val="en-US"/>
        </w:rPr>
        <w:t>Aα</w:t>
      </w:r>
      <w:r w:rsidRPr="00F61F6C">
        <w:t xml:space="preserve"> </w:t>
      </w:r>
      <w:r>
        <w:rPr>
          <w:lang w:val="en-US"/>
        </w:rPr>
        <w:t xml:space="preserve">∩ Aβ = </w:t>
      </w:r>
      <w:r>
        <w:rPr>
          <w:rFonts w:ascii="Cambria Math" w:hAnsi="Cambria Math" w:cs="Cambria Math"/>
          <w:lang w:val="en-US"/>
        </w:rPr>
        <w:t>∅</w:t>
      </w:r>
      <w:r w:rsidR="00916D23">
        <w:rPr>
          <w:rFonts w:ascii="Cambria Math" w:hAnsi="Cambria Math" w:cs="Cambria Math"/>
          <w:lang w:val="en-US"/>
        </w:rPr>
        <w:t>;</w:t>
      </w:r>
    </w:p>
    <w:p w14:paraId="0D2C63D7" w14:textId="25191615" w:rsidR="00E6543A" w:rsidRDefault="00E6543A" w:rsidP="00E6543A">
      <w:pPr>
        <w:pStyle w:val="MyText"/>
        <w:numPr>
          <w:ilvl w:val="0"/>
          <w:numId w:val="49"/>
        </w:numPr>
      </w:pPr>
      <w:r w:rsidRPr="00CE09A3">
        <w:t>(</w:t>
      </w:r>
      <w:r>
        <w:rPr>
          <w:lang w:val="en-US"/>
        </w:rPr>
        <w:t>Sβ</w:t>
      </w:r>
      <w:r w:rsidRPr="00CE09A3">
        <w:t>, I</w:t>
      </w:r>
      <w:r>
        <w:rPr>
          <w:lang w:val="en-US"/>
        </w:rPr>
        <w:t>α</w:t>
      </w:r>
      <w:r w:rsidRPr="00CE09A3">
        <w:t>, C</w:t>
      </w:r>
      <w:r>
        <w:rPr>
          <w:lang w:val="en-US"/>
        </w:rPr>
        <w:t>α</w:t>
      </w:r>
      <w:r w:rsidRPr="00CE09A3">
        <w:t>, V</w:t>
      </w:r>
      <w:r>
        <w:rPr>
          <w:lang w:val="en-US"/>
        </w:rPr>
        <w:t>α</w:t>
      </w:r>
      <w:r w:rsidRPr="00CE09A3">
        <w:t xml:space="preserve">, </w:t>
      </w:r>
      <w:r>
        <w:t>Oδ</w:t>
      </w:r>
      <w:r w:rsidRPr="0059293C">
        <w:t xml:space="preserve">, </w:t>
      </w:r>
      <w:r>
        <w:rPr>
          <w:lang w:val="en-US"/>
        </w:rPr>
        <w:t>B</w:t>
      </w:r>
      <w:r w:rsidR="00060648">
        <w:rPr>
          <w:lang w:val="en-US"/>
        </w:rPr>
        <w:t>γ</w:t>
      </w:r>
      <w:r w:rsidRPr="00CE09A3">
        <w:t>)</w:t>
      </w:r>
      <w:r w:rsidRPr="00F61F6C">
        <w:t xml:space="preserve"> – система </w:t>
      </w:r>
      <w:r>
        <w:t xml:space="preserve">типа </w:t>
      </w:r>
      <w:r>
        <w:rPr>
          <w:lang w:val="en-US"/>
        </w:rPr>
        <w:t>coio</w:t>
      </w:r>
      <w:r w:rsidRPr="00E6543A">
        <w:t>+</w:t>
      </w:r>
      <w:r>
        <w:rPr>
          <w:lang w:val="en-US"/>
        </w:rPr>
        <w:t>oob</w:t>
      </w:r>
      <w:r w:rsidR="00916D23" w:rsidRPr="00916D23">
        <w:t>;</w:t>
      </w:r>
    </w:p>
    <w:p w14:paraId="7AFEEE31" w14:textId="47DB12C1" w:rsidR="00E6543A" w:rsidRPr="00F61F6C" w:rsidRDefault="00E6543A" w:rsidP="00E6543A">
      <w:pPr>
        <w:pStyle w:val="MyText"/>
        <w:numPr>
          <w:ilvl w:val="0"/>
          <w:numId w:val="49"/>
        </w:numPr>
      </w:pPr>
      <w:r>
        <w:t>Sβ</w:t>
      </w:r>
      <w:r w:rsidRPr="00F61F6C">
        <w:t xml:space="preserve"> = </w:t>
      </w:r>
      <w:r>
        <w:rPr>
          <w:lang w:val="en-US"/>
        </w:rPr>
        <w:t>Aβ</w:t>
      </w:r>
      <w:r w:rsidRPr="00F61F6C">
        <w:t xml:space="preserve"> × </w:t>
      </w:r>
      <w:r>
        <w:rPr>
          <w:lang w:val="en-US"/>
        </w:rPr>
        <w:t>Vα</w:t>
      </w:r>
      <w:r w:rsidRPr="00F61F6C">
        <w:t xml:space="preserve"> → </w:t>
      </w:r>
      <w:r w:rsidR="00916D23">
        <w:rPr>
          <w:lang w:val="en-US"/>
        </w:rPr>
        <w:t>Vγ</w:t>
      </w:r>
      <w:r w:rsidR="00916D23" w:rsidRPr="00916D23">
        <w:t>;</w:t>
      </w:r>
    </w:p>
    <w:p w14:paraId="2104CBC2" w14:textId="4A77049A" w:rsidR="00E6543A" w:rsidRPr="00F61F6C" w:rsidRDefault="00E6543A" w:rsidP="00E6543A">
      <w:pPr>
        <w:pStyle w:val="MyText"/>
        <w:numPr>
          <w:ilvl w:val="0"/>
          <w:numId w:val="49"/>
        </w:numPr>
      </w:pPr>
      <w:r>
        <w:rPr>
          <w:lang w:val="en-US"/>
        </w:rPr>
        <w:t>Vα</w:t>
      </w:r>
      <w:r w:rsidRPr="00F61F6C">
        <w:t xml:space="preserve"> =</w:t>
      </w:r>
      <w:r w:rsidRPr="0021192D">
        <w:t xml:space="preserve"> </w:t>
      </w:r>
      <w:r>
        <w:rPr>
          <w:lang w:val="en-US"/>
        </w:rPr>
        <w:t xml:space="preserve">Aα </w:t>
      </w:r>
      <w:r>
        <w:rPr>
          <w:rFonts w:ascii="Cambria Math" w:hAnsi="Cambria Math" w:cs="Cambria Math"/>
          <w:lang w:val="en-US"/>
        </w:rPr>
        <w:t>∪</w:t>
      </w:r>
      <w:r>
        <w:rPr>
          <w:lang w:val="en-US"/>
        </w:rPr>
        <w:t xml:space="preserve"> Aβ</w:t>
      </w:r>
      <w:r w:rsidR="00916D23">
        <w:rPr>
          <w:lang w:val="en-US"/>
        </w:rPr>
        <w:t>;</w:t>
      </w:r>
    </w:p>
    <w:p w14:paraId="500991FD" w14:textId="057B74B2" w:rsidR="00E6543A" w:rsidRDefault="00E6543A" w:rsidP="00E6543A">
      <w:pPr>
        <w:pStyle w:val="MyText"/>
        <w:numPr>
          <w:ilvl w:val="0"/>
          <w:numId w:val="49"/>
        </w:numPr>
      </w:pPr>
      <w:r>
        <w:rPr>
          <w:lang w:val="en-US"/>
        </w:rPr>
        <w:t>Cα</w:t>
      </w:r>
      <w:r w:rsidRPr="00494CB3">
        <w:t xml:space="preserve"> </w:t>
      </w:r>
      <w:r w:rsidRPr="00494CB3">
        <w:rPr>
          <w:rFonts w:ascii="Cambria Math" w:hAnsi="Cambria Math" w:cs="Cambria Math"/>
        </w:rPr>
        <w:t>⊆</w:t>
      </w:r>
      <w:r w:rsidRPr="00494CB3">
        <w:t xml:space="preserve"> </w:t>
      </w:r>
      <w:r>
        <w:rPr>
          <w:lang w:val="en-US"/>
        </w:rPr>
        <w:t>Vα</w:t>
      </w:r>
      <w:r w:rsidR="00916D23">
        <w:rPr>
          <w:lang w:val="en-US"/>
        </w:rPr>
        <w:t>;</w:t>
      </w:r>
    </w:p>
    <w:p w14:paraId="3EF3374B" w14:textId="61C02C25" w:rsidR="00402045" w:rsidRDefault="00402045" w:rsidP="00402045">
      <w:pPr>
        <w:pStyle w:val="MyText"/>
        <w:numPr>
          <w:ilvl w:val="0"/>
          <w:numId w:val="49"/>
        </w:numPr>
      </w:pPr>
      <w:r>
        <w:rPr>
          <w:lang w:val="en-US"/>
        </w:rPr>
        <w:t>Cβ</w:t>
      </w:r>
      <w:r w:rsidRPr="00494CB3">
        <w:t xml:space="preserve"> </w:t>
      </w:r>
      <w:r w:rsidRPr="00494CB3">
        <w:rPr>
          <w:rFonts w:ascii="Cambria Math" w:hAnsi="Cambria Math" w:cs="Cambria Math"/>
        </w:rPr>
        <w:t>⊆</w:t>
      </w:r>
      <w:r w:rsidRPr="00494CB3">
        <w:t xml:space="preserve"> </w:t>
      </w:r>
      <w:r>
        <w:rPr>
          <w:lang w:val="en-US"/>
        </w:rPr>
        <w:t>Vα</w:t>
      </w:r>
      <w:r w:rsidR="00916D23">
        <w:rPr>
          <w:lang w:val="en-US"/>
        </w:rPr>
        <w:t>;</w:t>
      </w:r>
    </w:p>
    <w:p w14:paraId="1A327FD0" w14:textId="1C7A9F5A" w:rsidR="00E6543A" w:rsidRPr="00F61F6C" w:rsidRDefault="00E6543A" w:rsidP="00E6543A">
      <w:pPr>
        <w:pStyle w:val="MyText"/>
        <w:numPr>
          <w:ilvl w:val="0"/>
          <w:numId w:val="49"/>
        </w:numPr>
      </w:pPr>
      <w:r w:rsidRPr="00F61F6C">
        <w:rPr>
          <w:lang w:val="en-US"/>
        </w:rPr>
        <w:t>I</w:t>
      </w:r>
      <w:r>
        <w:rPr>
          <w:lang w:val="en-US"/>
        </w:rPr>
        <w:t>α</w:t>
      </w:r>
      <w:r>
        <w:t xml:space="preserve"> = </w:t>
      </w:r>
      <w:r>
        <w:rPr>
          <w:lang w:val="en-US"/>
        </w:rPr>
        <w:t>V</w:t>
      </w:r>
      <w:r w:rsidR="00916D23">
        <w:rPr>
          <w:lang w:val="en-US"/>
        </w:rPr>
        <w:t>γ;</w:t>
      </w:r>
    </w:p>
    <w:p w14:paraId="1E5E0D6E" w14:textId="146325AB" w:rsidR="00E6543A" w:rsidRPr="00F61F6C" w:rsidRDefault="00E6543A" w:rsidP="00E6543A">
      <w:pPr>
        <w:pStyle w:val="MyText"/>
        <w:numPr>
          <w:ilvl w:val="0"/>
          <w:numId w:val="49"/>
        </w:numPr>
      </w:pPr>
      <w:r w:rsidRPr="00E6543A">
        <w:rPr>
          <w:lang w:val="en-US"/>
        </w:rPr>
        <w:t>concept</w:t>
      </w:r>
      <w:r w:rsidRPr="00494CB3">
        <w:t xml:space="preserve"> </w:t>
      </w:r>
      <w:r w:rsidRPr="00E6543A">
        <w:rPr>
          <w:rFonts w:ascii="Cambria Math" w:hAnsi="Cambria Math" w:cs="Cambria Math"/>
        </w:rPr>
        <w:t>∈</w:t>
      </w:r>
      <w:r w:rsidRPr="00494CB3">
        <w:t xml:space="preserve"> </w:t>
      </w:r>
      <w:r w:rsidRPr="00E6543A">
        <w:rPr>
          <w:lang w:val="en-US"/>
        </w:rPr>
        <w:t>Aα</w:t>
      </w:r>
      <w:r w:rsidRPr="00F61F6C">
        <w:t xml:space="preserve"> – </w:t>
      </w:r>
      <w:r>
        <w:t>спецификатор</w:t>
      </w:r>
      <w:r w:rsidRPr="00F61F6C">
        <w:t xml:space="preserve"> понятий.</w:t>
      </w:r>
      <w:r w:rsidR="00FF4DED">
        <w:rPr>
          <w:lang w:val="en-US"/>
        </w:rPr>
        <w:t xml:space="preserve"> </w:t>
      </w:r>
    </w:p>
    <w:p w14:paraId="47441E27" w14:textId="0FDC6AE6" w:rsidR="00BA0E4A" w:rsidRPr="00F61F6C" w:rsidRDefault="00BA0E4A" w:rsidP="00BA0E4A">
      <w:pPr>
        <w:pStyle w:val="1"/>
      </w:pPr>
      <w:r>
        <w:t>Другие виды атрибутных систем</w:t>
      </w:r>
    </w:p>
    <w:p w14:paraId="3A9C409B" w14:textId="52B9D6FE" w:rsidR="00BF512C" w:rsidRPr="00B36519" w:rsidRDefault="00B36519" w:rsidP="00AE5680">
      <w:pPr>
        <w:pStyle w:val="MyText"/>
      </w:pPr>
      <w:r>
        <w:t xml:space="preserve">Аналогично системам типа </w:t>
      </w:r>
      <w:r>
        <w:rPr>
          <w:lang w:val="en-US"/>
        </w:rPr>
        <w:t>coio</w:t>
      </w:r>
      <w:r w:rsidRPr="00B36519">
        <w:t xml:space="preserve"> </w:t>
      </w:r>
      <w:r>
        <w:t xml:space="preserve">можно определить атрибутные системы с выходными значениями (атрибутные системы типа </w:t>
      </w:r>
      <w:r>
        <w:rPr>
          <w:lang w:val="en-US"/>
        </w:rPr>
        <w:t>ov</w:t>
      </w:r>
      <w:r>
        <w:t>), атрибутные системы с типизированными выходными значениями</w:t>
      </w:r>
      <w:r w:rsidRPr="00B36519">
        <w:t xml:space="preserve"> </w:t>
      </w:r>
      <w:r>
        <w:t xml:space="preserve">(атрибутные системы типа </w:t>
      </w:r>
      <w:r>
        <w:rPr>
          <w:lang w:val="en-US"/>
        </w:rPr>
        <w:t>tov</w:t>
      </w:r>
      <w:r>
        <w:t>), атрибутные системы с джампами</w:t>
      </w:r>
      <w:r w:rsidRPr="00B36519">
        <w:t xml:space="preserve"> </w:t>
      </w:r>
      <w:r>
        <w:t xml:space="preserve">(атрибутные системы типа </w:t>
      </w:r>
      <w:r>
        <w:rPr>
          <w:lang w:val="en-US"/>
        </w:rPr>
        <w:t>j</w:t>
      </w:r>
      <w:r>
        <w:t xml:space="preserve">), атрибутные системы с типизированными джампами (атрибутные системы типа </w:t>
      </w:r>
      <w:r>
        <w:rPr>
          <w:lang w:val="en-US"/>
        </w:rPr>
        <w:t>tj</w:t>
      </w:r>
      <w:r>
        <w:t>)</w:t>
      </w:r>
      <w:r w:rsidRPr="00B36519">
        <w:t xml:space="preserve"> </w:t>
      </w:r>
      <w:r>
        <w:t>и атрибутные системы с контекстами</w:t>
      </w:r>
      <w:r w:rsidRPr="00B36519">
        <w:t xml:space="preserve"> </w:t>
      </w:r>
      <w:r>
        <w:t xml:space="preserve">(атрибутные системы типа </w:t>
      </w:r>
      <w:r>
        <w:rPr>
          <w:lang w:val="en-US"/>
        </w:rPr>
        <w:t>c</w:t>
      </w:r>
      <w:r>
        <w:t>).</w:t>
      </w:r>
    </w:p>
    <w:sectPr w:rsidR="00BF512C" w:rsidRPr="00B36519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Нестеренко Н.Г." w:date="2021-03-03T20:28:00Z" w:initials="НН-Нс">
    <w:p w14:paraId="2D5D801C" w14:textId="1F549594" w:rsidR="00260540" w:rsidRDefault="00260540">
      <w:pPr>
        <w:pStyle w:val="a9"/>
        <w:rPr>
          <w:noProof/>
        </w:rPr>
      </w:pPr>
      <w:r>
        <w:rPr>
          <w:rStyle w:val="a8"/>
        </w:rPr>
        <w:annotationRef/>
      </w:r>
      <w:r w:rsidR="00045E56">
        <w:rPr>
          <w:noProof/>
        </w:rPr>
        <w:t>Не совсем понятно, почему опускаем константный выход, два перехода могут отличаться только константным выходом,  а обозначение у них получится одинаковым, как их отличать?</w:t>
      </w:r>
    </w:p>
    <w:p w14:paraId="0AFB1FD7" w14:textId="5AA4A86C" w:rsidR="00155AF1" w:rsidRDefault="00155AF1">
      <w:pPr>
        <w:pStyle w:val="a9"/>
      </w:pPr>
      <w:r>
        <w:rPr>
          <w:noProof/>
        </w:rPr>
        <w:t>Опускаем только для сокращения записи. Неявно, константный выход всегда есть.</w:t>
      </w:r>
    </w:p>
  </w:comment>
  <w:comment w:id="2" w:author="Нестеренко Н.Г." w:date="2021-03-03T20:46:00Z" w:initials="НН-Нс">
    <w:p w14:paraId="787E1877" w14:textId="187D7F33" w:rsidR="00AB0AD8" w:rsidRDefault="00AB0AD8">
      <w:pPr>
        <w:pStyle w:val="a9"/>
      </w:pPr>
      <w:r>
        <w:rPr>
          <w:rStyle w:val="a8"/>
        </w:rPr>
        <w:annotationRef/>
      </w:r>
      <w:r w:rsidR="00045E56">
        <w:rPr>
          <w:noProof/>
        </w:rPr>
        <w:t>опечатка?</w:t>
      </w:r>
    </w:p>
  </w:comment>
  <w:comment w:id="4" w:author="Нестеренко Н.Г." w:date="2021-03-03T20:45:00Z" w:initials="НН-Нс">
    <w:p w14:paraId="65F80917" w14:textId="0248870E" w:rsidR="00AB0AD8" w:rsidRDefault="00AB0AD8">
      <w:pPr>
        <w:pStyle w:val="a9"/>
        <w:rPr>
          <w:noProof/>
        </w:rPr>
      </w:pPr>
      <w:r>
        <w:rPr>
          <w:rStyle w:val="a8"/>
        </w:rPr>
        <w:annotationRef/>
      </w:r>
      <w:r>
        <w:rPr>
          <w:lang w:val="en-US"/>
        </w:rPr>
        <w:t>Tα</w:t>
      </w:r>
      <w:r w:rsidR="00045E56">
        <w:rPr>
          <w:noProof/>
        </w:rPr>
        <w:t xml:space="preserve"> пропущено?</w:t>
      </w:r>
    </w:p>
    <w:p w14:paraId="3371CD39" w14:textId="76A0FEE6" w:rsidR="00155AF1" w:rsidRDefault="00155AF1">
      <w:pPr>
        <w:pStyle w:val="a9"/>
      </w:pPr>
      <w:r>
        <w:rPr>
          <w:noProof/>
        </w:rPr>
        <w:t xml:space="preserve">Нет. Отношение перехода </w:t>
      </w:r>
      <w:r>
        <w:rPr>
          <w:lang w:val="en-US"/>
        </w:rPr>
        <w:t>Tα</w:t>
      </w:r>
      <w:r>
        <w:rPr>
          <w:noProof/>
        </w:rPr>
        <w:t xml:space="preserve"> строитсч на основе </w:t>
      </w:r>
      <w:r>
        <w:rPr>
          <w:lang w:val="en-US"/>
        </w:rPr>
        <w:t>B</w:t>
      </w:r>
      <w:r>
        <w:t>β</w:t>
      </w:r>
      <w:r>
        <w:t xml:space="preserve"> (последние два свойства являются рекурсивным определением).</w:t>
      </w:r>
    </w:p>
    <w:p w14:paraId="03F1D2B2" w14:textId="77777777" w:rsidR="00155AF1" w:rsidRPr="00CA058C" w:rsidRDefault="00155AF1">
      <w:pPr>
        <w:pStyle w:val="a9"/>
      </w:pPr>
    </w:p>
  </w:comment>
  <w:comment w:id="6" w:author="Нестеренко Н.Г." w:date="2021-03-03T20:52:00Z" w:initials="НН-Нс">
    <w:p w14:paraId="3A6619F1" w14:textId="15569260" w:rsidR="00F96B27" w:rsidRDefault="00F96B27">
      <w:pPr>
        <w:pStyle w:val="a9"/>
        <w:rPr>
          <w:noProof/>
        </w:rPr>
      </w:pPr>
      <w:r>
        <w:rPr>
          <w:rStyle w:val="a8"/>
        </w:rPr>
        <w:annotationRef/>
      </w:r>
      <w:r w:rsidR="00045E56">
        <w:rPr>
          <w:noProof/>
        </w:rPr>
        <w:t xml:space="preserve">У элементов </w:t>
      </w:r>
      <w:r w:rsidRPr="00091207">
        <w:t>((</w:t>
      </w:r>
      <w:r>
        <w:rPr>
          <w:lang w:val="en-US"/>
        </w:rPr>
        <w:t>sβ</w:t>
      </w:r>
      <w:r w:rsidRPr="00091207">
        <w:t xml:space="preserve">, </w:t>
      </w:r>
      <w:r>
        <w:rPr>
          <w:lang w:val="en-US"/>
        </w:rPr>
        <w:t>oγ</w:t>
      </w:r>
      <w:r w:rsidRPr="0085471D">
        <w:rPr>
          <w:vertAlign w:val="subscript"/>
        </w:rPr>
        <w:t>1</w:t>
      </w:r>
      <w:r w:rsidRPr="00091207">
        <w:t xml:space="preserve">), </w:t>
      </w:r>
      <w:r w:rsidRPr="0085471D">
        <w:rPr>
          <w:lang w:val="en-US"/>
        </w:rPr>
        <w:t>i</w:t>
      </w:r>
      <w:r>
        <w:rPr>
          <w:lang w:val="en-US"/>
        </w:rPr>
        <w:t>α</w:t>
      </w:r>
      <w:r w:rsidRPr="00091207">
        <w:t>, (</w:t>
      </w:r>
      <w:r>
        <w:rPr>
          <w:lang w:val="en-US"/>
        </w:rPr>
        <w:t>sβ</w:t>
      </w:r>
      <w:r w:rsidRPr="003E51E0">
        <w:t>′</w:t>
      </w:r>
      <w:r w:rsidRPr="00091207">
        <w:t xml:space="preserve">, </w:t>
      </w:r>
      <w:r>
        <w:rPr>
          <w:lang w:val="en-US"/>
        </w:rPr>
        <w:t>oγ</w:t>
      </w:r>
      <w:r w:rsidRPr="0085471D">
        <w:rPr>
          <w:vertAlign w:val="subscript"/>
        </w:rPr>
        <w:t>2</w:t>
      </w:r>
      <w:r w:rsidRPr="00091207">
        <w:t xml:space="preserve">)) </w:t>
      </w:r>
      <w:r>
        <w:t>и</w:t>
      </w:r>
      <w:r w:rsidRPr="00091207">
        <w:t xml:space="preserve"> ((</w:t>
      </w:r>
      <w:r>
        <w:rPr>
          <w:lang w:val="en-US"/>
        </w:rPr>
        <w:t>sβ</w:t>
      </w:r>
      <w:r w:rsidRPr="00091207">
        <w:t xml:space="preserve">, </w:t>
      </w:r>
      <w:r>
        <w:rPr>
          <w:lang w:val="en-US"/>
        </w:rPr>
        <w:t>oγ</w:t>
      </w:r>
      <w:r w:rsidRPr="0085471D">
        <w:rPr>
          <w:vertAlign w:val="subscript"/>
        </w:rPr>
        <w:t>3</w:t>
      </w:r>
      <w:r w:rsidRPr="00091207">
        <w:t xml:space="preserve">), </w:t>
      </w:r>
      <w:r w:rsidRPr="0085471D">
        <w:rPr>
          <w:lang w:val="en-US"/>
        </w:rPr>
        <w:t>i</w:t>
      </w:r>
      <w:r>
        <w:rPr>
          <w:lang w:val="en-US"/>
        </w:rPr>
        <w:t>α</w:t>
      </w:r>
      <w:r w:rsidRPr="00091207">
        <w:t>, (</w:t>
      </w:r>
      <w:r>
        <w:rPr>
          <w:lang w:val="en-US"/>
        </w:rPr>
        <w:t>sβ</w:t>
      </w:r>
      <w:r w:rsidRPr="003E51E0">
        <w:t>′</w:t>
      </w:r>
      <w:r w:rsidRPr="00091207">
        <w:t xml:space="preserve">, </w:t>
      </w:r>
      <w:r>
        <w:rPr>
          <w:lang w:val="en-US"/>
        </w:rPr>
        <w:t>oγ</w:t>
      </w:r>
      <w:r w:rsidRPr="0085471D">
        <w:rPr>
          <w:vertAlign w:val="subscript"/>
        </w:rPr>
        <w:t>4</w:t>
      </w:r>
      <w:r w:rsidRPr="00091207">
        <w:t>))</w:t>
      </w:r>
      <w:r w:rsidR="00045E56">
        <w:rPr>
          <w:noProof/>
        </w:rPr>
        <w:t xml:space="preserve"> могут быть разные константные выходы, какой тогда будет константный выход у </w:t>
      </w:r>
      <w:r w:rsidRPr="00091207">
        <w:t>((</w:t>
      </w:r>
      <w:r>
        <w:rPr>
          <w:lang w:val="en-US"/>
        </w:rPr>
        <w:t>sβ</w:t>
      </w:r>
      <w:r w:rsidRPr="00091207">
        <w:t xml:space="preserve">, </w:t>
      </w:r>
      <w:r>
        <w:rPr>
          <w:lang w:val="en-US"/>
        </w:rPr>
        <w:t>oγ</w:t>
      </w:r>
      <w:r w:rsidRPr="007B3179">
        <w:rPr>
          <w:vertAlign w:val="subscript"/>
        </w:rPr>
        <w:t>1</w:t>
      </w:r>
      <w:r w:rsidRPr="007B3179">
        <w:t xml:space="preserve"> </w:t>
      </w:r>
      <w:r w:rsidRPr="007B3179">
        <w:rPr>
          <w:rFonts w:ascii="Cambria Math" w:hAnsi="Cambria Math" w:cs="Cambria Math"/>
        </w:rPr>
        <w:t>∪</w:t>
      </w:r>
      <w:r w:rsidRPr="007B3179">
        <w:t xml:space="preserve"> </w:t>
      </w:r>
      <w:r>
        <w:rPr>
          <w:lang w:val="en-US"/>
        </w:rPr>
        <w:t>oγ</w:t>
      </w:r>
      <w:r w:rsidRPr="00091207">
        <w:rPr>
          <w:vertAlign w:val="subscript"/>
        </w:rPr>
        <w:t>3</w:t>
      </w:r>
      <w:r w:rsidRPr="00091207">
        <w:t xml:space="preserve">), </w:t>
      </w:r>
      <w:r w:rsidRPr="00F61F6C">
        <w:rPr>
          <w:lang w:val="en-US"/>
        </w:rPr>
        <w:t>i</w:t>
      </w:r>
      <w:r>
        <w:rPr>
          <w:lang w:val="en-US"/>
        </w:rPr>
        <w:t>α</w:t>
      </w:r>
      <w:r w:rsidRPr="00091207">
        <w:t>, (</w:t>
      </w:r>
      <w:r>
        <w:rPr>
          <w:lang w:val="en-US"/>
        </w:rPr>
        <w:t>sβ</w:t>
      </w:r>
      <w:r w:rsidRPr="00C67BB1">
        <w:t>′</w:t>
      </w:r>
      <w:r w:rsidRPr="00091207">
        <w:t xml:space="preserve">, </w:t>
      </w:r>
      <w:r>
        <w:rPr>
          <w:lang w:val="en-US"/>
        </w:rPr>
        <w:t>oγ</w:t>
      </w:r>
      <w:r w:rsidRPr="007B3179">
        <w:rPr>
          <w:vertAlign w:val="subscript"/>
        </w:rPr>
        <w:t>2</w:t>
      </w:r>
      <w:r w:rsidRPr="007B3179">
        <w:t xml:space="preserve"> </w:t>
      </w:r>
      <w:r w:rsidRPr="007B3179">
        <w:rPr>
          <w:rFonts w:ascii="Cambria Math" w:hAnsi="Cambria Math" w:cs="Cambria Math"/>
        </w:rPr>
        <w:t>∪</w:t>
      </w:r>
      <w:r w:rsidRPr="007B3179">
        <w:t xml:space="preserve"> </w:t>
      </w:r>
      <w:r>
        <w:rPr>
          <w:lang w:val="en-US"/>
        </w:rPr>
        <w:t>oγ</w:t>
      </w:r>
      <w:r w:rsidRPr="007B3179">
        <w:rPr>
          <w:vertAlign w:val="subscript"/>
        </w:rPr>
        <w:t>4</w:t>
      </w:r>
      <w:r w:rsidRPr="00091207">
        <w:t>))</w:t>
      </w:r>
      <w:r w:rsidR="00045E56">
        <w:rPr>
          <w:noProof/>
        </w:rPr>
        <w:t>?</w:t>
      </w:r>
    </w:p>
    <w:p w14:paraId="353A2B71" w14:textId="12EE04DD" w:rsidR="00155AF1" w:rsidRDefault="00155AF1">
      <w:pPr>
        <w:pStyle w:val="a9"/>
      </w:pPr>
      <w:r>
        <w:rPr>
          <w:noProof/>
        </w:rPr>
        <w:t>Констатный выход оидн и тот же. Он фиксирован, но не пишется.</w:t>
      </w:r>
    </w:p>
  </w:comment>
  <w:comment w:id="8" w:author="Нестеренко Н.Г." w:date="2021-03-03T20:51:00Z" w:initials="НН-Нс">
    <w:p w14:paraId="0DBE96FD" w14:textId="5F918CC5" w:rsidR="00F96B27" w:rsidRDefault="00F96B27">
      <w:pPr>
        <w:pStyle w:val="a9"/>
        <w:rPr>
          <w:noProof/>
        </w:rPr>
      </w:pPr>
      <w:r>
        <w:rPr>
          <w:rStyle w:val="a8"/>
        </w:rPr>
        <w:annotationRef/>
      </w:r>
      <w:r>
        <w:rPr>
          <w:lang w:val="en-US"/>
        </w:rPr>
        <w:t>Tα</w:t>
      </w:r>
      <w:r>
        <w:rPr>
          <w:noProof/>
        </w:rPr>
        <w:t xml:space="preserve"> пропущено?</w:t>
      </w:r>
    </w:p>
    <w:p w14:paraId="6DD2509C" w14:textId="5040E5B2" w:rsidR="00155AF1" w:rsidRDefault="00155AF1">
      <w:pPr>
        <w:pStyle w:val="a9"/>
      </w:pPr>
      <w:r>
        <w:rPr>
          <w:noProof/>
        </w:rPr>
        <w:t>Нет, смотрите выше.</w:t>
      </w:r>
    </w:p>
  </w:comment>
  <w:comment w:id="9" w:author="Нестеренко Н.Г." w:date="2021-03-03T20:55:00Z" w:initials="НН-Нс">
    <w:p w14:paraId="1EDCAB68" w14:textId="5023E9D3" w:rsidR="00F96B27" w:rsidRDefault="00F96B27">
      <w:pPr>
        <w:pStyle w:val="a9"/>
        <w:rPr>
          <w:noProof/>
        </w:rPr>
      </w:pPr>
      <w:r>
        <w:rPr>
          <w:rStyle w:val="a8"/>
        </w:rPr>
        <w:annotationRef/>
      </w:r>
      <w:r w:rsidR="00045E56">
        <w:rPr>
          <w:noProof/>
        </w:rPr>
        <w:t>Аналогичный вопрос, как в пункте 3.</w:t>
      </w:r>
    </w:p>
    <w:p w14:paraId="0CCE1EB2" w14:textId="2E49CB52" w:rsidR="00155AF1" w:rsidRDefault="00155AF1">
      <w:pPr>
        <w:pStyle w:val="a9"/>
      </w:pPr>
      <w:r>
        <w:rPr>
          <w:noProof/>
        </w:rPr>
        <w:t>Ответ дан выше.</w:t>
      </w:r>
    </w:p>
  </w:comment>
  <w:comment w:id="10" w:author="Нестеренко Н.Г." w:date="2021-03-03T20:41:00Z" w:initials="НН-Нс">
    <w:p w14:paraId="432809CE" w14:textId="1439A539" w:rsidR="00AB0AD8" w:rsidRDefault="00AB0AD8">
      <w:pPr>
        <w:pStyle w:val="a9"/>
        <w:rPr>
          <w:noProof/>
        </w:rPr>
      </w:pPr>
      <w:r>
        <w:rPr>
          <w:rStyle w:val="a8"/>
        </w:rPr>
        <w:annotationRef/>
      </w:r>
      <w:r w:rsidR="00045E56">
        <w:rPr>
          <w:noProof/>
        </w:rPr>
        <w:t xml:space="preserve">неопределенное значение не присутствует в  кортеже, возможно от него ничего не зависит, главное, что  в </w:t>
      </w:r>
      <w:r w:rsidR="00421753">
        <w:rPr>
          <w:lang w:val="en-US"/>
        </w:rPr>
        <w:t>Vγ</w:t>
      </w:r>
      <w:r w:rsidR="00045E56">
        <w:rPr>
          <w:noProof/>
        </w:rPr>
        <w:t xml:space="preserve"> есть такое неопределенное значение.</w:t>
      </w:r>
    </w:p>
    <w:p w14:paraId="0284254B" w14:textId="7F47869F" w:rsidR="00155AF1" w:rsidRPr="00155AF1" w:rsidRDefault="00155AF1">
      <w:pPr>
        <w:pStyle w:val="a9"/>
      </w:pPr>
      <w:r>
        <w:rPr>
          <w:noProof/>
        </w:rPr>
        <w:t xml:space="preserve">Совсем формально </w:t>
      </w:r>
      <w:r>
        <w:rPr>
          <w:lang w:val="en-US"/>
        </w:rPr>
        <w:t>vβ</w:t>
      </w:r>
      <w:r>
        <w:rPr>
          <w:rStyle w:val="a8"/>
        </w:rPr>
        <w:annotationRef/>
      </w:r>
      <w:r>
        <w:t xml:space="preserve"> нужно было включать в кортеж. Но математики давно уже этого не делают для таких специфических значений.</w:t>
      </w:r>
    </w:p>
  </w:comment>
  <w:comment w:id="11" w:author="Нестеренко Н.Г." w:date="2021-03-03T21:00:00Z" w:initials="НН-Нс">
    <w:p w14:paraId="58ACCB29" w14:textId="67852669" w:rsidR="00421753" w:rsidRDefault="00421753">
      <w:pPr>
        <w:pStyle w:val="a9"/>
        <w:rPr>
          <w:noProof/>
        </w:rPr>
      </w:pPr>
      <w:r>
        <w:rPr>
          <w:rStyle w:val="a8"/>
        </w:rPr>
        <w:annotationRef/>
      </w:r>
      <w:r w:rsidR="00045E56">
        <w:rPr>
          <w:noProof/>
        </w:rPr>
        <w:t xml:space="preserve">имеется ввиду, что </w:t>
      </w:r>
      <w:r>
        <w:rPr>
          <w:lang w:val="en-US"/>
        </w:rPr>
        <w:t>Oα</w:t>
      </w:r>
      <w:r w:rsidRPr="00243515">
        <w:t xml:space="preserve"> </w:t>
      </w:r>
      <w:r w:rsidR="00045E56">
        <w:rPr>
          <w:noProof/>
        </w:rPr>
        <w:t xml:space="preserve">подмножество всех функций из </w:t>
      </w:r>
      <w:r w:rsidRPr="00F61F6C">
        <w:t xml:space="preserve"> </w:t>
      </w:r>
      <w:r w:rsidRPr="00F61F6C">
        <w:rPr>
          <w:lang w:val="en-US"/>
        </w:rPr>
        <w:t>C</w:t>
      </w:r>
      <w:r>
        <w:rPr>
          <w:lang w:val="en-US"/>
        </w:rPr>
        <w:t>α</w:t>
      </w:r>
      <w:r w:rsidRPr="00F61F6C">
        <w:t xml:space="preserve"> </w:t>
      </w:r>
      <w:r w:rsidR="00045E56">
        <w:rPr>
          <w:noProof/>
        </w:rPr>
        <w:t>в</w:t>
      </w:r>
      <w:r w:rsidRPr="00F61F6C">
        <w:t xml:space="preserve"> </w:t>
      </w:r>
      <w:r>
        <w:rPr>
          <w:lang w:val="en-US"/>
        </w:rPr>
        <w:t>Vγ</w:t>
      </w:r>
      <w:r>
        <w:rPr>
          <w:rStyle w:val="a8"/>
        </w:rPr>
        <w:annotationRef/>
      </w:r>
      <w:r w:rsidR="00045E56">
        <w:rPr>
          <w:noProof/>
        </w:rPr>
        <w:t>?</w:t>
      </w:r>
    </w:p>
    <w:p w14:paraId="7A1F6DF2" w14:textId="5F229BAE" w:rsidR="00155AF1" w:rsidRPr="00CA058C" w:rsidRDefault="00155AF1">
      <w:pPr>
        <w:pStyle w:val="a9"/>
      </w:pPr>
      <w:r>
        <w:rPr>
          <w:noProof/>
        </w:rPr>
        <w:t>Нет. Это множество ВСЕХ функций.</w:t>
      </w:r>
    </w:p>
  </w:comment>
  <w:comment w:id="12" w:author="Нестеренко Н.Г." w:date="2021-03-03T20:58:00Z" w:initials="НН-Нс">
    <w:p w14:paraId="69AEA91A" w14:textId="3BB5A4BE" w:rsidR="00421753" w:rsidRDefault="00421753" w:rsidP="00421753">
      <w:pPr>
        <w:pStyle w:val="a9"/>
        <w:rPr>
          <w:noProof/>
        </w:rPr>
      </w:pPr>
      <w:r>
        <w:rPr>
          <w:rStyle w:val="a8"/>
        </w:rPr>
        <w:annotationRef/>
      </w:r>
      <w:r>
        <w:rPr>
          <w:lang w:val="en-US"/>
        </w:rPr>
        <w:t>Tα</w:t>
      </w:r>
      <w:r>
        <w:rPr>
          <w:noProof/>
        </w:rPr>
        <w:t xml:space="preserve"> пропущено?</w:t>
      </w:r>
    </w:p>
    <w:p w14:paraId="427DDAA6" w14:textId="2AF22039" w:rsidR="00155AF1" w:rsidRPr="00CA058C" w:rsidRDefault="00155AF1" w:rsidP="00421753">
      <w:pPr>
        <w:pStyle w:val="a9"/>
      </w:pPr>
      <w:r>
        <w:rPr>
          <w:noProof/>
        </w:rPr>
        <w:t>Нет. Ответ выше.</w:t>
      </w:r>
    </w:p>
    <w:p w14:paraId="092618B0" w14:textId="158DC44C" w:rsidR="00421753" w:rsidRDefault="00421753">
      <w:pPr>
        <w:pStyle w:val="a9"/>
      </w:pPr>
    </w:p>
  </w:comment>
  <w:comment w:id="13" w:author="Нестеренко Н.Г." w:date="2021-03-03T20:59:00Z" w:initials="НН-Нс">
    <w:p w14:paraId="06CF0530" w14:textId="7AC582EF" w:rsidR="00421753" w:rsidRDefault="00421753">
      <w:pPr>
        <w:pStyle w:val="a9"/>
        <w:rPr>
          <w:noProof/>
        </w:rPr>
      </w:pPr>
      <w:r>
        <w:rPr>
          <w:rStyle w:val="a8"/>
        </w:rPr>
        <w:annotationRef/>
      </w:r>
      <w:r>
        <w:rPr>
          <w:lang w:val="en-US"/>
        </w:rPr>
        <w:t>Tα</w:t>
      </w:r>
      <w:r>
        <w:rPr>
          <w:noProof/>
        </w:rPr>
        <w:t xml:space="preserve"> пропущено?</w:t>
      </w:r>
    </w:p>
    <w:p w14:paraId="063D01D0" w14:textId="5A9E5CD9" w:rsidR="00155AF1" w:rsidRDefault="00155AF1">
      <w:pPr>
        <w:pStyle w:val="a9"/>
      </w:pPr>
      <w:r>
        <w:rPr>
          <w:noProof/>
        </w:rPr>
        <w:t>Ответ выше.</w:t>
      </w:r>
    </w:p>
  </w:comment>
  <w:comment w:id="14" w:author="Нестеренко Н.Г." w:date="2021-03-03T21:17:00Z" w:initials="НН-Нс">
    <w:p w14:paraId="5BBFA107" w14:textId="5BF1CF8C" w:rsidR="00734388" w:rsidRDefault="00734388">
      <w:pPr>
        <w:pStyle w:val="a9"/>
        <w:rPr>
          <w:noProof/>
        </w:rPr>
      </w:pPr>
      <w:r>
        <w:rPr>
          <w:rStyle w:val="a8"/>
        </w:rPr>
        <w:annotationRef/>
      </w:r>
      <w:r w:rsidR="00045E56">
        <w:rPr>
          <w:noProof/>
        </w:rPr>
        <w:t>может здесь и впунктах ниже нужно писать "</w:t>
      </w:r>
      <w:r w:rsidRPr="00734388">
        <w:t xml:space="preserve"> </w:t>
      </w:r>
      <w:r w:rsidRPr="00F61F6C">
        <w:t>С</w:t>
      </w:r>
      <w:r>
        <w:t xml:space="preserve">истема sγ типа </w:t>
      </w:r>
      <w:r w:rsidR="00045E56">
        <w:rPr>
          <w:noProof/>
        </w:rPr>
        <w:t>"</w:t>
      </w:r>
    </w:p>
    <w:p w14:paraId="66B40D51" w14:textId="6D573025" w:rsidR="00155AF1" w:rsidRDefault="00155AF1">
      <w:pPr>
        <w:pStyle w:val="a9"/>
      </w:pPr>
      <w:r>
        <w:t xml:space="preserve">Можно, но не обязательно. Вид </w:t>
      </w:r>
      <w:r>
        <w:t>sγ</w:t>
      </w:r>
      <w:r>
        <w:t xml:space="preserve"> следует из текущего контекста. </w:t>
      </w:r>
    </w:p>
  </w:comment>
  <w:comment w:id="15" w:author="Нестеренко Н.Г." w:date="2021-03-03T21:21:00Z" w:initials="НН-Нс">
    <w:p w14:paraId="7CEA934B" w14:textId="3C1C9B70" w:rsidR="00734388" w:rsidRDefault="00734388">
      <w:pPr>
        <w:pStyle w:val="a9"/>
        <w:rPr>
          <w:noProof/>
        </w:rPr>
      </w:pPr>
      <w:r>
        <w:rPr>
          <w:rStyle w:val="a8"/>
        </w:rPr>
        <w:annotationRef/>
      </w:r>
      <w:r w:rsidR="00045E56">
        <w:rPr>
          <w:noProof/>
        </w:rPr>
        <w:t>запятая лишняя?</w:t>
      </w:r>
    </w:p>
    <w:p w14:paraId="3083E0F8" w14:textId="5059BAB3" w:rsidR="000B6F32" w:rsidRDefault="000B6F32">
      <w:pPr>
        <w:pStyle w:val="a9"/>
      </w:pPr>
      <w:r>
        <w:rPr>
          <w:noProof/>
        </w:rPr>
        <w:t>Это два предложения (хоть и в виде формул). Нам редактор в таком случае расставляет запятые.</w:t>
      </w:r>
    </w:p>
  </w:comment>
  <w:comment w:id="19" w:author="Нестеренко Н.Г." w:date="2021-03-03T21:29:00Z" w:initials="НН-Нс">
    <w:p w14:paraId="16FA040C" w14:textId="1079F689" w:rsidR="00243FAB" w:rsidRDefault="00243FAB">
      <w:pPr>
        <w:pStyle w:val="a9"/>
      </w:pPr>
      <w:r>
        <w:rPr>
          <w:rStyle w:val="a8"/>
        </w:rPr>
        <w:annotationRef/>
      </w:r>
      <w:r w:rsidR="00045E56">
        <w:rPr>
          <w:noProof/>
        </w:rPr>
        <w:t>вроде не встречал выше таких сокращений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FB1FD7" w15:done="0"/>
  <w15:commentEx w15:paraId="787E1877" w15:done="0"/>
  <w15:commentEx w15:paraId="03F1D2B2" w15:done="0"/>
  <w15:commentEx w15:paraId="353A2B71" w15:done="0"/>
  <w15:commentEx w15:paraId="6DD2509C" w15:done="0"/>
  <w15:commentEx w15:paraId="0CCE1EB2" w15:done="0"/>
  <w15:commentEx w15:paraId="0284254B" w15:done="0"/>
  <w15:commentEx w15:paraId="7A1F6DF2" w15:done="0"/>
  <w15:commentEx w15:paraId="092618B0" w15:done="0"/>
  <w15:commentEx w15:paraId="063D01D0" w15:done="0"/>
  <w15:commentEx w15:paraId="66B40D51" w15:done="0"/>
  <w15:commentEx w15:paraId="3083E0F8" w15:done="0"/>
  <w15:commentEx w15:paraId="16FA040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035DB2" w14:textId="77777777" w:rsidR="004F0CFF" w:rsidRDefault="004F0CFF" w:rsidP="00F418CB">
      <w:pPr>
        <w:spacing w:after="0" w:line="240" w:lineRule="auto"/>
      </w:pPr>
      <w:r>
        <w:separator/>
      </w:r>
    </w:p>
  </w:endnote>
  <w:endnote w:type="continuationSeparator" w:id="0">
    <w:p w14:paraId="755A2B53" w14:textId="77777777" w:rsidR="004F0CFF" w:rsidRDefault="004F0CFF" w:rsidP="00F41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FC0053" w14:textId="77777777" w:rsidR="004F0CFF" w:rsidRDefault="004F0CFF" w:rsidP="00F418CB">
      <w:pPr>
        <w:spacing w:after="0" w:line="240" w:lineRule="auto"/>
      </w:pPr>
      <w:r>
        <w:separator/>
      </w:r>
    </w:p>
  </w:footnote>
  <w:footnote w:type="continuationSeparator" w:id="0">
    <w:p w14:paraId="7E315129" w14:textId="77777777" w:rsidR="004F0CFF" w:rsidRDefault="004F0CFF" w:rsidP="00F41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5630212"/>
      <w:docPartObj>
        <w:docPartGallery w:val="Page Numbers (Top of Page)"/>
        <w:docPartUnique/>
      </w:docPartObj>
    </w:sdtPr>
    <w:sdtEndPr/>
    <w:sdtContent>
      <w:p w14:paraId="1D1A5F07" w14:textId="32169CE0" w:rsidR="00DF6FB5" w:rsidRDefault="00DF6FB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6F32">
          <w:rPr>
            <w:noProof/>
          </w:rPr>
          <w:t>10</w:t>
        </w:r>
        <w:r>
          <w:fldChar w:fldCharType="end"/>
        </w:r>
      </w:p>
    </w:sdtContent>
  </w:sdt>
  <w:p w14:paraId="0508DF9C" w14:textId="77777777" w:rsidR="00DF6FB5" w:rsidRDefault="00DF6FB5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1D635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CD4965"/>
    <w:multiLevelType w:val="hybridMultilevel"/>
    <w:tmpl w:val="BF9AF192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77947"/>
    <w:multiLevelType w:val="hybridMultilevel"/>
    <w:tmpl w:val="4F12B642"/>
    <w:lvl w:ilvl="0" w:tplc="14A6957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6F1CD8"/>
    <w:multiLevelType w:val="multilevel"/>
    <w:tmpl w:val="2692186C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702" w:hanging="284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284" w:hanging="284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284" w:hanging="284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284" w:hanging="284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284" w:hanging="284"/>
      </w:pPr>
      <w:rPr>
        <w:rFonts w:hint="default"/>
      </w:rPr>
    </w:lvl>
  </w:abstractNum>
  <w:abstractNum w:abstractNumId="4" w15:restartNumberingAfterBreak="0">
    <w:nsid w:val="033C548A"/>
    <w:multiLevelType w:val="hybridMultilevel"/>
    <w:tmpl w:val="E7AA1F30"/>
    <w:lvl w:ilvl="0" w:tplc="588A3A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DA14D2"/>
    <w:multiLevelType w:val="hybridMultilevel"/>
    <w:tmpl w:val="D04C8270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3392C"/>
    <w:multiLevelType w:val="hybridMultilevel"/>
    <w:tmpl w:val="569C12AA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AD449BA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631F7"/>
    <w:multiLevelType w:val="hybridMultilevel"/>
    <w:tmpl w:val="389AD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621CF"/>
    <w:multiLevelType w:val="hybridMultilevel"/>
    <w:tmpl w:val="867E0550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E4FBB"/>
    <w:multiLevelType w:val="hybridMultilevel"/>
    <w:tmpl w:val="F078C528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93A33"/>
    <w:multiLevelType w:val="hybridMultilevel"/>
    <w:tmpl w:val="CAF22D2C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856A47"/>
    <w:multiLevelType w:val="hybridMultilevel"/>
    <w:tmpl w:val="E164749A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EF19B5"/>
    <w:multiLevelType w:val="hybridMultilevel"/>
    <w:tmpl w:val="BF186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6015D7"/>
    <w:multiLevelType w:val="hybridMultilevel"/>
    <w:tmpl w:val="FCB079CA"/>
    <w:lvl w:ilvl="0" w:tplc="14A6957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A706827"/>
    <w:multiLevelType w:val="hybridMultilevel"/>
    <w:tmpl w:val="F5BA82A4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94098"/>
    <w:multiLevelType w:val="hybridMultilevel"/>
    <w:tmpl w:val="7F1CE306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6A1FDF"/>
    <w:multiLevelType w:val="hybridMultilevel"/>
    <w:tmpl w:val="BF20A940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273E7"/>
    <w:multiLevelType w:val="hybridMultilevel"/>
    <w:tmpl w:val="70ACFE6C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7A1985"/>
    <w:multiLevelType w:val="hybridMultilevel"/>
    <w:tmpl w:val="8EC25324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06AA9"/>
    <w:multiLevelType w:val="hybridMultilevel"/>
    <w:tmpl w:val="36B0607E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D78FB"/>
    <w:multiLevelType w:val="hybridMultilevel"/>
    <w:tmpl w:val="0ED8F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F32F4D"/>
    <w:multiLevelType w:val="hybridMultilevel"/>
    <w:tmpl w:val="C57CCE40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2F307B"/>
    <w:multiLevelType w:val="hybridMultilevel"/>
    <w:tmpl w:val="3A588990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0F50C9"/>
    <w:multiLevelType w:val="hybridMultilevel"/>
    <w:tmpl w:val="EC425C0E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664CFE"/>
    <w:multiLevelType w:val="hybridMultilevel"/>
    <w:tmpl w:val="C42A2070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0E545E"/>
    <w:multiLevelType w:val="hybridMultilevel"/>
    <w:tmpl w:val="A65231E2"/>
    <w:lvl w:ilvl="0" w:tplc="14A6957A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B9F7BB6"/>
    <w:multiLevelType w:val="hybridMultilevel"/>
    <w:tmpl w:val="9F8AE910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8F010B"/>
    <w:multiLevelType w:val="hybridMultilevel"/>
    <w:tmpl w:val="64BABE2C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2B2CBE"/>
    <w:multiLevelType w:val="hybridMultilevel"/>
    <w:tmpl w:val="5A9EE294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D26882"/>
    <w:multiLevelType w:val="hybridMultilevel"/>
    <w:tmpl w:val="0A604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ED588C"/>
    <w:multiLevelType w:val="hybridMultilevel"/>
    <w:tmpl w:val="595C95E8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F27AF3"/>
    <w:multiLevelType w:val="hybridMultilevel"/>
    <w:tmpl w:val="025AADE4"/>
    <w:lvl w:ilvl="0" w:tplc="14A6957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E699A"/>
    <w:multiLevelType w:val="hybridMultilevel"/>
    <w:tmpl w:val="10D4D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DA5E3C"/>
    <w:multiLevelType w:val="hybridMultilevel"/>
    <w:tmpl w:val="097E8166"/>
    <w:lvl w:ilvl="0" w:tplc="14A6957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B1DEE"/>
    <w:multiLevelType w:val="hybridMultilevel"/>
    <w:tmpl w:val="BFCEFC1C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2B2DA3"/>
    <w:multiLevelType w:val="hybridMultilevel"/>
    <w:tmpl w:val="EC729A64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9F2330"/>
    <w:multiLevelType w:val="hybridMultilevel"/>
    <w:tmpl w:val="750E2562"/>
    <w:lvl w:ilvl="0" w:tplc="14A6957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840673"/>
    <w:multiLevelType w:val="hybridMultilevel"/>
    <w:tmpl w:val="456CAFC0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02C56"/>
    <w:multiLevelType w:val="hybridMultilevel"/>
    <w:tmpl w:val="1C52EE28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511014"/>
    <w:multiLevelType w:val="hybridMultilevel"/>
    <w:tmpl w:val="F2821A00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1424E3"/>
    <w:multiLevelType w:val="hybridMultilevel"/>
    <w:tmpl w:val="947CE2AC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2D73B0"/>
    <w:multiLevelType w:val="hybridMultilevel"/>
    <w:tmpl w:val="08EEFF70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FA4B78"/>
    <w:multiLevelType w:val="hybridMultilevel"/>
    <w:tmpl w:val="ED22F9D6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5A7510"/>
    <w:multiLevelType w:val="hybridMultilevel"/>
    <w:tmpl w:val="19D67448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71454B"/>
    <w:multiLevelType w:val="hybridMultilevel"/>
    <w:tmpl w:val="06D0CC8E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057F07"/>
    <w:multiLevelType w:val="hybridMultilevel"/>
    <w:tmpl w:val="2710EEFC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C325B4"/>
    <w:multiLevelType w:val="hybridMultilevel"/>
    <w:tmpl w:val="2974B288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B2751E"/>
    <w:multiLevelType w:val="hybridMultilevel"/>
    <w:tmpl w:val="F2E02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28276F"/>
    <w:multiLevelType w:val="hybridMultilevel"/>
    <w:tmpl w:val="1698025C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E3394C"/>
    <w:multiLevelType w:val="hybridMultilevel"/>
    <w:tmpl w:val="CEB21A60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7"/>
  </w:num>
  <w:num w:numId="5">
    <w:abstractNumId w:val="18"/>
  </w:num>
  <w:num w:numId="6">
    <w:abstractNumId w:val="34"/>
  </w:num>
  <w:num w:numId="7">
    <w:abstractNumId w:val="22"/>
  </w:num>
  <w:num w:numId="8">
    <w:abstractNumId w:val="38"/>
  </w:num>
  <w:num w:numId="9">
    <w:abstractNumId w:val="45"/>
  </w:num>
  <w:num w:numId="10">
    <w:abstractNumId w:val="48"/>
  </w:num>
  <w:num w:numId="11">
    <w:abstractNumId w:val="1"/>
  </w:num>
  <w:num w:numId="12">
    <w:abstractNumId w:val="19"/>
  </w:num>
  <w:num w:numId="13">
    <w:abstractNumId w:val="39"/>
  </w:num>
  <w:num w:numId="14">
    <w:abstractNumId w:val="44"/>
  </w:num>
  <w:num w:numId="15">
    <w:abstractNumId w:val="28"/>
  </w:num>
  <w:num w:numId="16">
    <w:abstractNumId w:val="5"/>
  </w:num>
  <w:num w:numId="17">
    <w:abstractNumId w:val="20"/>
  </w:num>
  <w:num w:numId="18">
    <w:abstractNumId w:val="9"/>
  </w:num>
  <w:num w:numId="19">
    <w:abstractNumId w:val="32"/>
  </w:num>
  <w:num w:numId="20">
    <w:abstractNumId w:val="43"/>
  </w:num>
  <w:num w:numId="21">
    <w:abstractNumId w:val="26"/>
  </w:num>
  <w:num w:numId="22">
    <w:abstractNumId w:val="10"/>
  </w:num>
  <w:num w:numId="23">
    <w:abstractNumId w:val="30"/>
  </w:num>
  <w:num w:numId="24">
    <w:abstractNumId w:val="29"/>
  </w:num>
  <w:num w:numId="25">
    <w:abstractNumId w:val="11"/>
  </w:num>
  <w:num w:numId="26">
    <w:abstractNumId w:val="8"/>
  </w:num>
  <w:num w:numId="27">
    <w:abstractNumId w:val="33"/>
  </w:num>
  <w:num w:numId="28">
    <w:abstractNumId w:val="13"/>
  </w:num>
  <w:num w:numId="29">
    <w:abstractNumId w:val="12"/>
  </w:num>
  <w:num w:numId="30">
    <w:abstractNumId w:val="24"/>
  </w:num>
  <w:num w:numId="31">
    <w:abstractNumId w:val="15"/>
  </w:num>
  <w:num w:numId="32">
    <w:abstractNumId w:val="36"/>
  </w:num>
  <w:num w:numId="33">
    <w:abstractNumId w:val="25"/>
  </w:num>
  <w:num w:numId="34">
    <w:abstractNumId w:val="4"/>
  </w:num>
  <w:num w:numId="35">
    <w:abstractNumId w:val="14"/>
  </w:num>
  <w:num w:numId="36">
    <w:abstractNumId w:val="2"/>
  </w:num>
  <w:num w:numId="37">
    <w:abstractNumId w:val="31"/>
  </w:num>
  <w:num w:numId="38">
    <w:abstractNumId w:val="17"/>
  </w:num>
  <w:num w:numId="39">
    <w:abstractNumId w:val="35"/>
  </w:num>
  <w:num w:numId="40">
    <w:abstractNumId w:val="6"/>
  </w:num>
  <w:num w:numId="41">
    <w:abstractNumId w:val="16"/>
  </w:num>
  <w:num w:numId="42">
    <w:abstractNumId w:val="41"/>
  </w:num>
  <w:num w:numId="43">
    <w:abstractNumId w:val="46"/>
  </w:num>
  <w:num w:numId="44">
    <w:abstractNumId w:val="23"/>
  </w:num>
  <w:num w:numId="45">
    <w:abstractNumId w:val="21"/>
  </w:num>
  <w:num w:numId="46">
    <w:abstractNumId w:val="42"/>
  </w:num>
  <w:num w:numId="47">
    <w:abstractNumId w:val="40"/>
  </w:num>
  <w:num w:numId="48">
    <w:abstractNumId w:val="27"/>
  </w:num>
  <w:num w:numId="49">
    <w:abstractNumId w:val="37"/>
  </w:num>
  <w:num w:numId="50">
    <w:abstractNumId w:val="49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естеренко Н.Г.">
    <w15:presenceInfo w15:providerId="None" w15:userId="Нестеренко Н.Г."/>
  </w15:person>
  <w15:person w15:author="Igor Anureev">
    <w15:presenceInfo w15:providerId="Windows Live" w15:userId="5c3333d4153977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48C"/>
    <w:rsid w:val="0000051E"/>
    <w:rsid w:val="00001789"/>
    <w:rsid w:val="00002D2A"/>
    <w:rsid w:val="00007CEA"/>
    <w:rsid w:val="00011242"/>
    <w:rsid w:val="00012044"/>
    <w:rsid w:val="00012109"/>
    <w:rsid w:val="0001250D"/>
    <w:rsid w:val="000125A9"/>
    <w:rsid w:val="00016DA2"/>
    <w:rsid w:val="000200B0"/>
    <w:rsid w:val="00020CB9"/>
    <w:rsid w:val="0002459C"/>
    <w:rsid w:val="00025538"/>
    <w:rsid w:val="00027FCC"/>
    <w:rsid w:val="00030E4A"/>
    <w:rsid w:val="00033753"/>
    <w:rsid w:val="0003380A"/>
    <w:rsid w:val="00036254"/>
    <w:rsid w:val="000365D7"/>
    <w:rsid w:val="00037412"/>
    <w:rsid w:val="00037A4D"/>
    <w:rsid w:val="00043390"/>
    <w:rsid w:val="00043802"/>
    <w:rsid w:val="0004397E"/>
    <w:rsid w:val="00043A6B"/>
    <w:rsid w:val="00044043"/>
    <w:rsid w:val="00045AC3"/>
    <w:rsid w:val="00045E56"/>
    <w:rsid w:val="000464D9"/>
    <w:rsid w:val="00050343"/>
    <w:rsid w:val="00053A8F"/>
    <w:rsid w:val="00060648"/>
    <w:rsid w:val="00061C0F"/>
    <w:rsid w:val="00064A34"/>
    <w:rsid w:val="000676B9"/>
    <w:rsid w:val="00071E8F"/>
    <w:rsid w:val="000726E9"/>
    <w:rsid w:val="00074FE4"/>
    <w:rsid w:val="000756BD"/>
    <w:rsid w:val="00075A42"/>
    <w:rsid w:val="000805EE"/>
    <w:rsid w:val="00080CF0"/>
    <w:rsid w:val="00080E97"/>
    <w:rsid w:val="00084F19"/>
    <w:rsid w:val="0008594A"/>
    <w:rsid w:val="00086ABC"/>
    <w:rsid w:val="000871F3"/>
    <w:rsid w:val="0009060C"/>
    <w:rsid w:val="00090AEF"/>
    <w:rsid w:val="00091207"/>
    <w:rsid w:val="0009152D"/>
    <w:rsid w:val="000934C1"/>
    <w:rsid w:val="00094699"/>
    <w:rsid w:val="00094856"/>
    <w:rsid w:val="00095874"/>
    <w:rsid w:val="00096B78"/>
    <w:rsid w:val="00097593"/>
    <w:rsid w:val="000A21CF"/>
    <w:rsid w:val="000A4202"/>
    <w:rsid w:val="000A515C"/>
    <w:rsid w:val="000A5FC9"/>
    <w:rsid w:val="000A6CB4"/>
    <w:rsid w:val="000B0B82"/>
    <w:rsid w:val="000B42FE"/>
    <w:rsid w:val="000B4635"/>
    <w:rsid w:val="000B4B32"/>
    <w:rsid w:val="000B4F3F"/>
    <w:rsid w:val="000B6940"/>
    <w:rsid w:val="000B6F32"/>
    <w:rsid w:val="000B7082"/>
    <w:rsid w:val="000C1DD9"/>
    <w:rsid w:val="000C4EB6"/>
    <w:rsid w:val="000C5463"/>
    <w:rsid w:val="000C6145"/>
    <w:rsid w:val="000C67AC"/>
    <w:rsid w:val="000C7CD7"/>
    <w:rsid w:val="000D1D8F"/>
    <w:rsid w:val="000D2EF4"/>
    <w:rsid w:val="000D62B3"/>
    <w:rsid w:val="000D783A"/>
    <w:rsid w:val="000E3C62"/>
    <w:rsid w:val="000E4FE5"/>
    <w:rsid w:val="000E5A88"/>
    <w:rsid w:val="000E631B"/>
    <w:rsid w:val="000E69B5"/>
    <w:rsid w:val="000E6CB6"/>
    <w:rsid w:val="000F1FA6"/>
    <w:rsid w:val="000F4A5A"/>
    <w:rsid w:val="000F4D60"/>
    <w:rsid w:val="000F6070"/>
    <w:rsid w:val="000F6CF3"/>
    <w:rsid w:val="000F6D72"/>
    <w:rsid w:val="000F6F86"/>
    <w:rsid w:val="00102189"/>
    <w:rsid w:val="0010488A"/>
    <w:rsid w:val="001048E8"/>
    <w:rsid w:val="00105231"/>
    <w:rsid w:val="00105A8E"/>
    <w:rsid w:val="00105F74"/>
    <w:rsid w:val="001067A2"/>
    <w:rsid w:val="001079F7"/>
    <w:rsid w:val="00110EE3"/>
    <w:rsid w:val="0011131C"/>
    <w:rsid w:val="00112AD2"/>
    <w:rsid w:val="00115078"/>
    <w:rsid w:val="001152C9"/>
    <w:rsid w:val="00116526"/>
    <w:rsid w:val="00116683"/>
    <w:rsid w:val="00117E82"/>
    <w:rsid w:val="0012024B"/>
    <w:rsid w:val="00121B28"/>
    <w:rsid w:val="001229AA"/>
    <w:rsid w:val="00122C34"/>
    <w:rsid w:val="00123458"/>
    <w:rsid w:val="001302E2"/>
    <w:rsid w:val="00130C43"/>
    <w:rsid w:val="00131063"/>
    <w:rsid w:val="0013117F"/>
    <w:rsid w:val="00133168"/>
    <w:rsid w:val="0013389F"/>
    <w:rsid w:val="00134C6A"/>
    <w:rsid w:val="00135340"/>
    <w:rsid w:val="00137C13"/>
    <w:rsid w:val="00137CB1"/>
    <w:rsid w:val="00140520"/>
    <w:rsid w:val="00140ED1"/>
    <w:rsid w:val="001416F8"/>
    <w:rsid w:val="00144297"/>
    <w:rsid w:val="00145445"/>
    <w:rsid w:val="001464F0"/>
    <w:rsid w:val="00147B5E"/>
    <w:rsid w:val="00152149"/>
    <w:rsid w:val="00152351"/>
    <w:rsid w:val="00152CB8"/>
    <w:rsid w:val="00152D71"/>
    <w:rsid w:val="0015469A"/>
    <w:rsid w:val="00155AF1"/>
    <w:rsid w:val="00160D5A"/>
    <w:rsid w:val="00161BAA"/>
    <w:rsid w:val="0016351D"/>
    <w:rsid w:val="0016384A"/>
    <w:rsid w:val="0016392D"/>
    <w:rsid w:val="00163EB2"/>
    <w:rsid w:val="001678ED"/>
    <w:rsid w:val="00171A72"/>
    <w:rsid w:val="001738F9"/>
    <w:rsid w:val="001763B4"/>
    <w:rsid w:val="00176E19"/>
    <w:rsid w:val="00177EBF"/>
    <w:rsid w:val="001801AE"/>
    <w:rsid w:val="001824C5"/>
    <w:rsid w:val="00182760"/>
    <w:rsid w:val="00182ED2"/>
    <w:rsid w:val="0018383A"/>
    <w:rsid w:val="00185567"/>
    <w:rsid w:val="00186EE5"/>
    <w:rsid w:val="001915F6"/>
    <w:rsid w:val="001921A9"/>
    <w:rsid w:val="0019275E"/>
    <w:rsid w:val="00193F1A"/>
    <w:rsid w:val="00194017"/>
    <w:rsid w:val="00195329"/>
    <w:rsid w:val="001A0A7A"/>
    <w:rsid w:val="001A156F"/>
    <w:rsid w:val="001A3F2F"/>
    <w:rsid w:val="001A4CEE"/>
    <w:rsid w:val="001B536E"/>
    <w:rsid w:val="001B62C3"/>
    <w:rsid w:val="001C0022"/>
    <w:rsid w:val="001C02CD"/>
    <w:rsid w:val="001C04A8"/>
    <w:rsid w:val="001C1199"/>
    <w:rsid w:val="001C1523"/>
    <w:rsid w:val="001C4194"/>
    <w:rsid w:val="001C4E37"/>
    <w:rsid w:val="001C4FDF"/>
    <w:rsid w:val="001C56D8"/>
    <w:rsid w:val="001C7931"/>
    <w:rsid w:val="001D021D"/>
    <w:rsid w:val="001D3D56"/>
    <w:rsid w:val="001D4EA9"/>
    <w:rsid w:val="001E1A3B"/>
    <w:rsid w:val="001E4624"/>
    <w:rsid w:val="001E5699"/>
    <w:rsid w:val="001E57B0"/>
    <w:rsid w:val="001E653F"/>
    <w:rsid w:val="001E7B00"/>
    <w:rsid w:val="001F0F32"/>
    <w:rsid w:val="001F1267"/>
    <w:rsid w:val="001F28E5"/>
    <w:rsid w:val="001F45D8"/>
    <w:rsid w:val="001F4C39"/>
    <w:rsid w:val="001F755F"/>
    <w:rsid w:val="001F7D34"/>
    <w:rsid w:val="0020015E"/>
    <w:rsid w:val="002012A3"/>
    <w:rsid w:val="0020426C"/>
    <w:rsid w:val="00204293"/>
    <w:rsid w:val="00204E83"/>
    <w:rsid w:val="00206E9D"/>
    <w:rsid w:val="00210B95"/>
    <w:rsid w:val="0021192D"/>
    <w:rsid w:val="00213FC1"/>
    <w:rsid w:val="00214907"/>
    <w:rsid w:val="00216972"/>
    <w:rsid w:val="00216BE6"/>
    <w:rsid w:val="00220738"/>
    <w:rsid w:val="002239EA"/>
    <w:rsid w:val="00223DEE"/>
    <w:rsid w:val="00223FA0"/>
    <w:rsid w:val="00225D2A"/>
    <w:rsid w:val="002317E8"/>
    <w:rsid w:val="00234FC7"/>
    <w:rsid w:val="00240A65"/>
    <w:rsid w:val="00243515"/>
    <w:rsid w:val="00243FAB"/>
    <w:rsid w:val="00245053"/>
    <w:rsid w:val="0024574B"/>
    <w:rsid w:val="00251653"/>
    <w:rsid w:val="00254C09"/>
    <w:rsid w:val="00255631"/>
    <w:rsid w:val="00257459"/>
    <w:rsid w:val="00260540"/>
    <w:rsid w:val="00260D5C"/>
    <w:rsid w:val="002637D0"/>
    <w:rsid w:val="00263BDA"/>
    <w:rsid w:val="0026514B"/>
    <w:rsid w:val="0026550C"/>
    <w:rsid w:val="002658FD"/>
    <w:rsid w:val="002663A6"/>
    <w:rsid w:val="00266859"/>
    <w:rsid w:val="002671E2"/>
    <w:rsid w:val="00270978"/>
    <w:rsid w:val="0027186D"/>
    <w:rsid w:val="00271D97"/>
    <w:rsid w:val="00272024"/>
    <w:rsid w:val="00274B74"/>
    <w:rsid w:val="00274FD2"/>
    <w:rsid w:val="00275C3E"/>
    <w:rsid w:val="00275F3F"/>
    <w:rsid w:val="002828AF"/>
    <w:rsid w:val="00283529"/>
    <w:rsid w:val="002852A1"/>
    <w:rsid w:val="002872A5"/>
    <w:rsid w:val="00290E79"/>
    <w:rsid w:val="00291A81"/>
    <w:rsid w:val="00294275"/>
    <w:rsid w:val="00294AB4"/>
    <w:rsid w:val="0029548F"/>
    <w:rsid w:val="00297E87"/>
    <w:rsid w:val="002A002A"/>
    <w:rsid w:val="002A03B2"/>
    <w:rsid w:val="002A0B0A"/>
    <w:rsid w:val="002A273B"/>
    <w:rsid w:val="002A27C3"/>
    <w:rsid w:val="002A2DA9"/>
    <w:rsid w:val="002A353A"/>
    <w:rsid w:val="002A47EA"/>
    <w:rsid w:val="002A4F21"/>
    <w:rsid w:val="002A7103"/>
    <w:rsid w:val="002A7CEB"/>
    <w:rsid w:val="002B0DC9"/>
    <w:rsid w:val="002B24B2"/>
    <w:rsid w:val="002B354B"/>
    <w:rsid w:val="002B5C7A"/>
    <w:rsid w:val="002B69BB"/>
    <w:rsid w:val="002B7EAE"/>
    <w:rsid w:val="002C240A"/>
    <w:rsid w:val="002C28C9"/>
    <w:rsid w:val="002C3F6C"/>
    <w:rsid w:val="002C5570"/>
    <w:rsid w:val="002C624A"/>
    <w:rsid w:val="002C6594"/>
    <w:rsid w:val="002C7173"/>
    <w:rsid w:val="002C7325"/>
    <w:rsid w:val="002D0C5E"/>
    <w:rsid w:val="002D1215"/>
    <w:rsid w:val="002D643A"/>
    <w:rsid w:val="002E0F01"/>
    <w:rsid w:val="002E0F18"/>
    <w:rsid w:val="002E3FE6"/>
    <w:rsid w:val="002E5FA0"/>
    <w:rsid w:val="002F05DF"/>
    <w:rsid w:val="002F202C"/>
    <w:rsid w:val="002F30D2"/>
    <w:rsid w:val="002F7BC5"/>
    <w:rsid w:val="0030077A"/>
    <w:rsid w:val="00300E73"/>
    <w:rsid w:val="003017F0"/>
    <w:rsid w:val="00301E71"/>
    <w:rsid w:val="00303DEC"/>
    <w:rsid w:val="00307CF5"/>
    <w:rsid w:val="00310321"/>
    <w:rsid w:val="00311820"/>
    <w:rsid w:val="00315E40"/>
    <w:rsid w:val="00316971"/>
    <w:rsid w:val="0032328E"/>
    <w:rsid w:val="00324CE8"/>
    <w:rsid w:val="00324E9B"/>
    <w:rsid w:val="003262A6"/>
    <w:rsid w:val="003307EE"/>
    <w:rsid w:val="00332A54"/>
    <w:rsid w:val="00334801"/>
    <w:rsid w:val="0033505D"/>
    <w:rsid w:val="00335832"/>
    <w:rsid w:val="00341A0F"/>
    <w:rsid w:val="003455D8"/>
    <w:rsid w:val="00345DE8"/>
    <w:rsid w:val="00345ED7"/>
    <w:rsid w:val="00347868"/>
    <w:rsid w:val="00352205"/>
    <w:rsid w:val="0035262C"/>
    <w:rsid w:val="003557DE"/>
    <w:rsid w:val="00355EAE"/>
    <w:rsid w:val="00356905"/>
    <w:rsid w:val="00356A77"/>
    <w:rsid w:val="00360A6C"/>
    <w:rsid w:val="0036552F"/>
    <w:rsid w:val="00365B94"/>
    <w:rsid w:val="0037144B"/>
    <w:rsid w:val="00371D9C"/>
    <w:rsid w:val="00372028"/>
    <w:rsid w:val="00372293"/>
    <w:rsid w:val="00372E93"/>
    <w:rsid w:val="0037369C"/>
    <w:rsid w:val="00374183"/>
    <w:rsid w:val="003745F0"/>
    <w:rsid w:val="0037690B"/>
    <w:rsid w:val="0038237B"/>
    <w:rsid w:val="003831CB"/>
    <w:rsid w:val="0038399D"/>
    <w:rsid w:val="00383C0F"/>
    <w:rsid w:val="00387232"/>
    <w:rsid w:val="00387C5F"/>
    <w:rsid w:val="003940E3"/>
    <w:rsid w:val="0039497E"/>
    <w:rsid w:val="00397D74"/>
    <w:rsid w:val="003A225F"/>
    <w:rsid w:val="003A2554"/>
    <w:rsid w:val="003A2E33"/>
    <w:rsid w:val="003A54C8"/>
    <w:rsid w:val="003A5DF5"/>
    <w:rsid w:val="003A6FCE"/>
    <w:rsid w:val="003B1032"/>
    <w:rsid w:val="003B128B"/>
    <w:rsid w:val="003B14B8"/>
    <w:rsid w:val="003B1CB7"/>
    <w:rsid w:val="003B21FF"/>
    <w:rsid w:val="003B45C1"/>
    <w:rsid w:val="003B5938"/>
    <w:rsid w:val="003B6A50"/>
    <w:rsid w:val="003C069C"/>
    <w:rsid w:val="003C0BD0"/>
    <w:rsid w:val="003C0D25"/>
    <w:rsid w:val="003C5251"/>
    <w:rsid w:val="003C561F"/>
    <w:rsid w:val="003D16DB"/>
    <w:rsid w:val="003D23E9"/>
    <w:rsid w:val="003D242A"/>
    <w:rsid w:val="003D3BFB"/>
    <w:rsid w:val="003D4C25"/>
    <w:rsid w:val="003D4F9F"/>
    <w:rsid w:val="003D6BA9"/>
    <w:rsid w:val="003D7F20"/>
    <w:rsid w:val="003E3FF7"/>
    <w:rsid w:val="003E492D"/>
    <w:rsid w:val="003E505B"/>
    <w:rsid w:val="003E50A6"/>
    <w:rsid w:val="003E51E0"/>
    <w:rsid w:val="003E5CC7"/>
    <w:rsid w:val="003E70DC"/>
    <w:rsid w:val="003E74A9"/>
    <w:rsid w:val="003E7967"/>
    <w:rsid w:val="003F029B"/>
    <w:rsid w:val="003F04EE"/>
    <w:rsid w:val="003F12A6"/>
    <w:rsid w:val="003F20F4"/>
    <w:rsid w:val="003F277B"/>
    <w:rsid w:val="003F3536"/>
    <w:rsid w:val="003F5F4C"/>
    <w:rsid w:val="003F6C8C"/>
    <w:rsid w:val="003F72B9"/>
    <w:rsid w:val="003F7F66"/>
    <w:rsid w:val="00402045"/>
    <w:rsid w:val="00403E2E"/>
    <w:rsid w:val="00403F87"/>
    <w:rsid w:val="00405054"/>
    <w:rsid w:val="00410252"/>
    <w:rsid w:val="0041148C"/>
    <w:rsid w:val="00412209"/>
    <w:rsid w:val="0041244F"/>
    <w:rsid w:val="004128E1"/>
    <w:rsid w:val="00412CC4"/>
    <w:rsid w:val="004160EE"/>
    <w:rsid w:val="0041655D"/>
    <w:rsid w:val="004168CB"/>
    <w:rsid w:val="00416BC2"/>
    <w:rsid w:val="00416BF3"/>
    <w:rsid w:val="00420E50"/>
    <w:rsid w:val="00421753"/>
    <w:rsid w:val="004222D7"/>
    <w:rsid w:val="00422E09"/>
    <w:rsid w:val="0042336F"/>
    <w:rsid w:val="0042389E"/>
    <w:rsid w:val="004251F1"/>
    <w:rsid w:val="00427343"/>
    <w:rsid w:val="00430F0A"/>
    <w:rsid w:val="004310D6"/>
    <w:rsid w:val="004351ED"/>
    <w:rsid w:val="00435794"/>
    <w:rsid w:val="00435AFF"/>
    <w:rsid w:val="004408E2"/>
    <w:rsid w:val="00442664"/>
    <w:rsid w:val="004451C1"/>
    <w:rsid w:val="004452BD"/>
    <w:rsid w:val="00445C0D"/>
    <w:rsid w:val="004466B7"/>
    <w:rsid w:val="00450199"/>
    <w:rsid w:val="00450862"/>
    <w:rsid w:val="004518EF"/>
    <w:rsid w:val="004536B2"/>
    <w:rsid w:val="0045528A"/>
    <w:rsid w:val="004554CC"/>
    <w:rsid w:val="00455F82"/>
    <w:rsid w:val="00460704"/>
    <w:rsid w:val="00460B20"/>
    <w:rsid w:val="00460CF0"/>
    <w:rsid w:val="00461EF0"/>
    <w:rsid w:val="004624AE"/>
    <w:rsid w:val="0046299D"/>
    <w:rsid w:val="00462CDF"/>
    <w:rsid w:val="00463CBD"/>
    <w:rsid w:val="00464541"/>
    <w:rsid w:val="00464DA3"/>
    <w:rsid w:val="00465D83"/>
    <w:rsid w:val="00465F24"/>
    <w:rsid w:val="0046678C"/>
    <w:rsid w:val="0047090D"/>
    <w:rsid w:val="00471EE7"/>
    <w:rsid w:val="0047262B"/>
    <w:rsid w:val="00473C05"/>
    <w:rsid w:val="004741D4"/>
    <w:rsid w:val="00476C06"/>
    <w:rsid w:val="004779D0"/>
    <w:rsid w:val="00480C4E"/>
    <w:rsid w:val="00481341"/>
    <w:rsid w:val="00482636"/>
    <w:rsid w:val="00482F5D"/>
    <w:rsid w:val="004832C0"/>
    <w:rsid w:val="0048380A"/>
    <w:rsid w:val="00483FB7"/>
    <w:rsid w:val="0048663A"/>
    <w:rsid w:val="0048684E"/>
    <w:rsid w:val="00486D86"/>
    <w:rsid w:val="00487424"/>
    <w:rsid w:val="00487D43"/>
    <w:rsid w:val="00490EEC"/>
    <w:rsid w:val="00491FD1"/>
    <w:rsid w:val="0049367B"/>
    <w:rsid w:val="004939BD"/>
    <w:rsid w:val="00494044"/>
    <w:rsid w:val="00494CB3"/>
    <w:rsid w:val="00495631"/>
    <w:rsid w:val="004958ED"/>
    <w:rsid w:val="00497322"/>
    <w:rsid w:val="004A0467"/>
    <w:rsid w:val="004A126F"/>
    <w:rsid w:val="004A2AA2"/>
    <w:rsid w:val="004A3F71"/>
    <w:rsid w:val="004A4789"/>
    <w:rsid w:val="004A53F4"/>
    <w:rsid w:val="004A598C"/>
    <w:rsid w:val="004B3432"/>
    <w:rsid w:val="004B4F77"/>
    <w:rsid w:val="004B7337"/>
    <w:rsid w:val="004B7868"/>
    <w:rsid w:val="004C23CE"/>
    <w:rsid w:val="004C6705"/>
    <w:rsid w:val="004C6BAF"/>
    <w:rsid w:val="004C7779"/>
    <w:rsid w:val="004D3343"/>
    <w:rsid w:val="004D46B0"/>
    <w:rsid w:val="004D5912"/>
    <w:rsid w:val="004D59A2"/>
    <w:rsid w:val="004E08BE"/>
    <w:rsid w:val="004E1174"/>
    <w:rsid w:val="004E16B3"/>
    <w:rsid w:val="004E1AAC"/>
    <w:rsid w:val="004E2969"/>
    <w:rsid w:val="004E2B93"/>
    <w:rsid w:val="004E55AD"/>
    <w:rsid w:val="004E5C22"/>
    <w:rsid w:val="004E6974"/>
    <w:rsid w:val="004E7F98"/>
    <w:rsid w:val="004F0CFF"/>
    <w:rsid w:val="004F3AEC"/>
    <w:rsid w:val="004F52F1"/>
    <w:rsid w:val="004F5DE5"/>
    <w:rsid w:val="00500B50"/>
    <w:rsid w:val="00501D6B"/>
    <w:rsid w:val="00502AF1"/>
    <w:rsid w:val="00502BC1"/>
    <w:rsid w:val="00503D7F"/>
    <w:rsid w:val="00504086"/>
    <w:rsid w:val="00505806"/>
    <w:rsid w:val="00507F7C"/>
    <w:rsid w:val="00511675"/>
    <w:rsid w:val="00512DB4"/>
    <w:rsid w:val="005155E5"/>
    <w:rsid w:val="00517D42"/>
    <w:rsid w:val="0052002F"/>
    <w:rsid w:val="00521D00"/>
    <w:rsid w:val="0052222D"/>
    <w:rsid w:val="005235B4"/>
    <w:rsid w:val="00526CE3"/>
    <w:rsid w:val="00532ADD"/>
    <w:rsid w:val="0053736F"/>
    <w:rsid w:val="0053746B"/>
    <w:rsid w:val="00541A1D"/>
    <w:rsid w:val="00542046"/>
    <w:rsid w:val="00543046"/>
    <w:rsid w:val="00543789"/>
    <w:rsid w:val="00546011"/>
    <w:rsid w:val="00546274"/>
    <w:rsid w:val="00546FC0"/>
    <w:rsid w:val="0055122F"/>
    <w:rsid w:val="0055267F"/>
    <w:rsid w:val="00554E28"/>
    <w:rsid w:val="00555A9B"/>
    <w:rsid w:val="00555DD7"/>
    <w:rsid w:val="00555E04"/>
    <w:rsid w:val="00556576"/>
    <w:rsid w:val="00556955"/>
    <w:rsid w:val="00556E3A"/>
    <w:rsid w:val="0055700C"/>
    <w:rsid w:val="00557B8E"/>
    <w:rsid w:val="00560144"/>
    <w:rsid w:val="005626E4"/>
    <w:rsid w:val="00562A61"/>
    <w:rsid w:val="00562CE1"/>
    <w:rsid w:val="00570486"/>
    <w:rsid w:val="00570B53"/>
    <w:rsid w:val="00571704"/>
    <w:rsid w:val="00571EFC"/>
    <w:rsid w:val="00581637"/>
    <w:rsid w:val="00582174"/>
    <w:rsid w:val="00582230"/>
    <w:rsid w:val="00584C5B"/>
    <w:rsid w:val="00587D03"/>
    <w:rsid w:val="00590F21"/>
    <w:rsid w:val="005917B9"/>
    <w:rsid w:val="00592048"/>
    <w:rsid w:val="0059293C"/>
    <w:rsid w:val="00595851"/>
    <w:rsid w:val="00596A7F"/>
    <w:rsid w:val="005A045A"/>
    <w:rsid w:val="005A25E5"/>
    <w:rsid w:val="005A5510"/>
    <w:rsid w:val="005A58FC"/>
    <w:rsid w:val="005B0C80"/>
    <w:rsid w:val="005B15AE"/>
    <w:rsid w:val="005B4B4F"/>
    <w:rsid w:val="005B72BC"/>
    <w:rsid w:val="005C0C4E"/>
    <w:rsid w:val="005C2879"/>
    <w:rsid w:val="005C3924"/>
    <w:rsid w:val="005C49FF"/>
    <w:rsid w:val="005C70C9"/>
    <w:rsid w:val="005D117E"/>
    <w:rsid w:val="005D1276"/>
    <w:rsid w:val="005D23AA"/>
    <w:rsid w:val="005D26A5"/>
    <w:rsid w:val="005D708E"/>
    <w:rsid w:val="005E08EA"/>
    <w:rsid w:val="005E0A25"/>
    <w:rsid w:val="005E232B"/>
    <w:rsid w:val="005E38C7"/>
    <w:rsid w:val="005E3DB6"/>
    <w:rsid w:val="005E48CC"/>
    <w:rsid w:val="005E56C0"/>
    <w:rsid w:val="005E5C8C"/>
    <w:rsid w:val="005E6BC4"/>
    <w:rsid w:val="005F02BE"/>
    <w:rsid w:val="005F1810"/>
    <w:rsid w:val="005F21CC"/>
    <w:rsid w:val="005F32F6"/>
    <w:rsid w:val="005F56FD"/>
    <w:rsid w:val="005F6191"/>
    <w:rsid w:val="005F66EF"/>
    <w:rsid w:val="005F70A1"/>
    <w:rsid w:val="0060116C"/>
    <w:rsid w:val="0060385A"/>
    <w:rsid w:val="00603D83"/>
    <w:rsid w:val="006047D5"/>
    <w:rsid w:val="00605FD9"/>
    <w:rsid w:val="0060737E"/>
    <w:rsid w:val="00607C66"/>
    <w:rsid w:val="006135E0"/>
    <w:rsid w:val="00613DA1"/>
    <w:rsid w:val="0061506E"/>
    <w:rsid w:val="006153C7"/>
    <w:rsid w:val="0061737C"/>
    <w:rsid w:val="00617841"/>
    <w:rsid w:val="006212AB"/>
    <w:rsid w:val="0062137D"/>
    <w:rsid w:val="0062139C"/>
    <w:rsid w:val="00621B68"/>
    <w:rsid w:val="00622F06"/>
    <w:rsid w:val="00623C49"/>
    <w:rsid w:val="006258EA"/>
    <w:rsid w:val="00627178"/>
    <w:rsid w:val="00630EB9"/>
    <w:rsid w:val="006312BD"/>
    <w:rsid w:val="00631CAF"/>
    <w:rsid w:val="00635078"/>
    <w:rsid w:val="00635E88"/>
    <w:rsid w:val="00640FC8"/>
    <w:rsid w:val="00642C7D"/>
    <w:rsid w:val="00642FDB"/>
    <w:rsid w:val="00650476"/>
    <w:rsid w:val="00651445"/>
    <w:rsid w:val="00654961"/>
    <w:rsid w:val="006560CB"/>
    <w:rsid w:val="006560F7"/>
    <w:rsid w:val="00656AAE"/>
    <w:rsid w:val="0066135D"/>
    <w:rsid w:val="00661B70"/>
    <w:rsid w:val="00661FDF"/>
    <w:rsid w:val="00662D46"/>
    <w:rsid w:val="00663505"/>
    <w:rsid w:val="00664FD3"/>
    <w:rsid w:val="00667BB1"/>
    <w:rsid w:val="00671320"/>
    <w:rsid w:val="006713FD"/>
    <w:rsid w:val="006721DE"/>
    <w:rsid w:val="006759D8"/>
    <w:rsid w:val="00676906"/>
    <w:rsid w:val="0067756F"/>
    <w:rsid w:val="00680226"/>
    <w:rsid w:val="00682E5F"/>
    <w:rsid w:val="006843CA"/>
    <w:rsid w:val="006905D6"/>
    <w:rsid w:val="006926B1"/>
    <w:rsid w:val="006939C9"/>
    <w:rsid w:val="006959EE"/>
    <w:rsid w:val="006A022A"/>
    <w:rsid w:val="006A0431"/>
    <w:rsid w:val="006A1B3D"/>
    <w:rsid w:val="006A3563"/>
    <w:rsid w:val="006A3A9D"/>
    <w:rsid w:val="006A3CEB"/>
    <w:rsid w:val="006A5A0B"/>
    <w:rsid w:val="006A72D3"/>
    <w:rsid w:val="006B3099"/>
    <w:rsid w:val="006B31F5"/>
    <w:rsid w:val="006B5C9E"/>
    <w:rsid w:val="006C078E"/>
    <w:rsid w:val="006C0BD1"/>
    <w:rsid w:val="006C18A6"/>
    <w:rsid w:val="006C2ED4"/>
    <w:rsid w:val="006C41AA"/>
    <w:rsid w:val="006C4281"/>
    <w:rsid w:val="006C5868"/>
    <w:rsid w:val="006C6AF3"/>
    <w:rsid w:val="006D0B18"/>
    <w:rsid w:val="006D28C2"/>
    <w:rsid w:val="006D3960"/>
    <w:rsid w:val="006D3B30"/>
    <w:rsid w:val="006D5EF3"/>
    <w:rsid w:val="006D72A5"/>
    <w:rsid w:val="006E1CFC"/>
    <w:rsid w:val="006E26FD"/>
    <w:rsid w:val="006E4F3C"/>
    <w:rsid w:val="006E7506"/>
    <w:rsid w:val="006E798C"/>
    <w:rsid w:val="006F0156"/>
    <w:rsid w:val="006F021B"/>
    <w:rsid w:val="006F0A06"/>
    <w:rsid w:val="006F1C1E"/>
    <w:rsid w:val="006F1F1E"/>
    <w:rsid w:val="006F2DE3"/>
    <w:rsid w:val="006F5D7F"/>
    <w:rsid w:val="006F6A05"/>
    <w:rsid w:val="007015F9"/>
    <w:rsid w:val="007037D7"/>
    <w:rsid w:val="007042FA"/>
    <w:rsid w:val="0070644F"/>
    <w:rsid w:val="00706EF3"/>
    <w:rsid w:val="00707C20"/>
    <w:rsid w:val="007102DC"/>
    <w:rsid w:val="00711D36"/>
    <w:rsid w:val="00712266"/>
    <w:rsid w:val="00712665"/>
    <w:rsid w:val="00712E3D"/>
    <w:rsid w:val="00713565"/>
    <w:rsid w:val="00713FCC"/>
    <w:rsid w:val="00715459"/>
    <w:rsid w:val="0071545F"/>
    <w:rsid w:val="007162D5"/>
    <w:rsid w:val="007164CE"/>
    <w:rsid w:val="00716F70"/>
    <w:rsid w:val="007227EA"/>
    <w:rsid w:val="00722873"/>
    <w:rsid w:val="0072323B"/>
    <w:rsid w:val="0072414F"/>
    <w:rsid w:val="007247D4"/>
    <w:rsid w:val="007254D3"/>
    <w:rsid w:val="00726F5A"/>
    <w:rsid w:val="00730357"/>
    <w:rsid w:val="00730AA0"/>
    <w:rsid w:val="00731C2F"/>
    <w:rsid w:val="0073272E"/>
    <w:rsid w:val="00734388"/>
    <w:rsid w:val="007373B7"/>
    <w:rsid w:val="00737B33"/>
    <w:rsid w:val="00740C17"/>
    <w:rsid w:val="0074132A"/>
    <w:rsid w:val="007428A9"/>
    <w:rsid w:val="00743ABE"/>
    <w:rsid w:val="00743F1B"/>
    <w:rsid w:val="00746507"/>
    <w:rsid w:val="0074668F"/>
    <w:rsid w:val="00750684"/>
    <w:rsid w:val="00751B4F"/>
    <w:rsid w:val="007527C5"/>
    <w:rsid w:val="00752865"/>
    <w:rsid w:val="00753E73"/>
    <w:rsid w:val="0075539A"/>
    <w:rsid w:val="007558F6"/>
    <w:rsid w:val="00755901"/>
    <w:rsid w:val="00757865"/>
    <w:rsid w:val="0076157E"/>
    <w:rsid w:val="007627B5"/>
    <w:rsid w:val="0076513A"/>
    <w:rsid w:val="00765695"/>
    <w:rsid w:val="00765978"/>
    <w:rsid w:val="007660D1"/>
    <w:rsid w:val="00766C35"/>
    <w:rsid w:val="007670FC"/>
    <w:rsid w:val="00767228"/>
    <w:rsid w:val="00767B47"/>
    <w:rsid w:val="00770420"/>
    <w:rsid w:val="00771B41"/>
    <w:rsid w:val="00771FEF"/>
    <w:rsid w:val="00772F99"/>
    <w:rsid w:val="007735D7"/>
    <w:rsid w:val="0077362E"/>
    <w:rsid w:val="007746B3"/>
    <w:rsid w:val="007754F3"/>
    <w:rsid w:val="00775D00"/>
    <w:rsid w:val="00777F6F"/>
    <w:rsid w:val="00781749"/>
    <w:rsid w:val="00782726"/>
    <w:rsid w:val="00783B00"/>
    <w:rsid w:val="00786211"/>
    <w:rsid w:val="00787474"/>
    <w:rsid w:val="00787A97"/>
    <w:rsid w:val="00790927"/>
    <w:rsid w:val="00790AC4"/>
    <w:rsid w:val="00790B1B"/>
    <w:rsid w:val="0079189C"/>
    <w:rsid w:val="007923A3"/>
    <w:rsid w:val="00792485"/>
    <w:rsid w:val="00792A72"/>
    <w:rsid w:val="00794190"/>
    <w:rsid w:val="007955E3"/>
    <w:rsid w:val="007A09DD"/>
    <w:rsid w:val="007A348C"/>
    <w:rsid w:val="007A4415"/>
    <w:rsid w:val="007A4DB2"/>
    <w:rsid w:val="007B2E59"/>
    <w:rsid w:val="007B3179"/>
    <w:rsid w:val="007C0AF6"/>
    <w:rsid w:val="007C1392"/>
    <w:rsid w:val="007C1E04"/>
    <w:rsid w:val="007C2119"/>
    <w:rsid w:val="007C2A08"/>
    <w:rsid w:val="007C32AC"/>
    <w:rsid w:val="007C4179"/>
    <w:rsid w:val="007C5B81"/>
    <w:rsid w:val="007C6049"/>
    <w:rsid w:val="007C6CE7"/>
    <w:rsid w:val="007D0177"/>
    <w:rsid w:val="007D06C8"/>
    <w:rsid w:val="007D1CEF"/>
    <w:rsid w:val="007D265F"/>
    <w:rsid w:val="007D26FD"/>
    <w:rsid w:val="007D3568"/>
    <w:rsid w:val="007D5377"/>
    <w:rsid w:val="007D6E23"/>
    <w:rsid w:val="007E00B2"/>
    <w:rsid w:val="007E076B"/>
    <w:rsid w:val="007E2415"/>
    <w:rsid w:val="007E3016"/>
    <w:rsid w:val="007E4EB2"/>
    <w:rsid w:val="007E6A2E"/>
    <w:rsid w:val="007E75B7"/>
    <w:rsid w:val="007E7E02"/>
    <w:rsid w:val="007F08A2"/>
    <w:rsid w:val="007F29D8"/>
    <w:rsid w:val="007F32BA"/>
    <w:rsid w:val="007F5D36"/>
    <w:rsid w:val="007F6755"/>
    <w:rsid w:val="007F6F96"/>
    <w:rsid w:val="00800224"/>
    <w:rsid w:val="00800B0A"/>
    <w:rsid w:val="00801173"/>
    <w:rsid w:val="008122A2"/>
    <w:rsid w:val="008128C7"/>
    <w:rsid w:val="0082207C"/>
    <w:rsid w:val="0082469F"/>
    <w:rsid w:val="0082672C"/>
    <w:rsid w:val="00826AB5"/>
    <w:rsid w:val="00827E8A"/>
    <w:rsid w:val="008300D2"/>
    <w:rsid w:val="00834C45"/>
    <w:rsid w:val="008369E7"/>
    <w:rsid w:val="00836DF1"/>
    <w:rsid w:val="008370BE"/>
    <w:rsid w:val="00840559"/>
    <w:rsid w:val="00840E06"/>
    <w:rsid w:val="00843886"/>
    <w:rsid w:val="00845C91"/>
    <w:rsid w:val="00847225"/>
    <w:rsid w:val="0084785E"/>
    <w:rsid w:val="008509D3"/>
    <w:rsid w:val="00851F42"/>
    <w:rsid w:val="00852A51"/>
    <w:rsid w:val="008535BD"/>
    <w:rsid w:val="0085471D"/>
    <w:rsid w:val="008552BC"/>
    <w:rsid w:val="008556B5"/>
    <w:rsid w:val="00855DAD"/>
    <w:rsid w:val="008572AD"/>
    <w:rsid w:val="008614FB"/>
    <w:rsid w:val="008622FB"/>
    <w:rsid w:val="008654FB"/>
    <w:rsid w:val="00865734"/>
    <w:rsid w:val="00866941"/>
    <w:rsid w:val="00867FDE"/>
    <w:rsid w:val="008707DE"/>
    <w:rsid w:val="00870BCD"/>
    <w:rsid w:val="00871476"/>
    <w:rsid w:val="00872054"/>
    <w:rsid w:val="0087268C"/>
    <w:rsid w:val="00872A02"/>
    <w:rsid w:val="00873ABC"/>
    <w:rsid w:val="0087647E"/>
    <w:rsid w:val="00876751"/>
    <w:rsid w:val="008774A6"/>
    <w:rsid w:val="008779A1"/>
    <w:rsid w:val="00880718"/>
    <w:rsid w:val="00884E60"/>
    <w:rsid w:val="00890294"/>
    <w:rsid w:val="00890512"/>
    <w:rsid w:val="008A0ACF"/>
    <w:rsid w:val="008A1B9D"/>
    <w:rsid w:val="008A2404"/>
    <w:rsid w:val="008A2FBD"/>
    <w:rsid w:val="008A32D1"/>
    <w:rsid w:val="008A3F2D"/>
    <w:rsid w:val="008A44AA"/>
    <w:rsid w:val="008A7039"/>
    <w:rsid w:val="008B12B2"/>
    <w:rsid w:val="008B16B1"/>
    <w:rsid w:val="008B1D16"/>
    <w:rsid w:val="008B20E6"/>
    <w:rsid w:val="008B23C8"/>
    <w:rsid w:val="008B2F78"/>
    <w:rsid w:val="008B398F"/>
    <w:rsid w:val="008B3D9D"/>
    <w:rsid w:val="008B4AA3"/>
    <w:rsid w:val="008B503C"/>
    <w:rsid w:val="008B54C3"/>
    <w:rsid w:val="008B6E06"/>
    <w:rsid w:val="008B6EF4"/>
    <w:rsid w:val="008B75C1"/>
    <w:rsid w:val="008B7A20"/>
    <w:rsid w:val="008C00B2"/>
    <w:rsid w:val="008C0262"/>
    <w:rsid w:val="008C1C08"/>
    <w:rsid w:val="008C5C1F"/>
    <w:rsid w:val="008C7846"/>
    <w:rsid w:val="008D0952"/>
    <w:rsid w:val="008D2644"/>
    <w:rsid w:val="008D2B9E"/>
    <w:rsid w:val="008D3E87"/>
    <w:rsid w:val="008D4850"/>
    <w:rsid w:val="008D5F60"/>
    <w:rsid w:val="008E2B99"/>
    <w:rsid w:val="008E742D"/>
    <w:rsid w:val="008E74F8"/>
    <w:rsid w:val="008F271B"/>
    <w:rsid w:val="008F2891"/>
    <w:rsid w:val="008F4304"/>
    <w:rsid w:val="008F57F6"/>
    <w:rsid w:val="008F5ED5"/>
    <w:rsid w:val="008F743F"/>
    <w:rsid w:val="008F7570"/>
    <w:rsid w:val="00901E10"/>
    <w:rsid w:val="00903BA4"/>
    <w:rsid w:val="00903C65"/>
    <w:rsid w:val="00904173"/>
    <w:rsid w:val="00910331"/>
    <w:rsid w:val="0091161D"/>
    <w:rsid w:val="00912455"/>
    <w:rsid w:val="0091399E"/>
    <w:rsid w:val="0091643D"/>
    <w:rsid w:val="00916D23"/>
    <w:rsid w:val="0092206A"/>
    <w:rsid w:val="0092446A"/>
    <w:rsid w:val="00927D65"/>
    <w:rsid w:val="0093036A"/>
    <w:rsid w:val="00932902"/>
    <w:rsid w:val="00934B95"/>
    <w:rsid w:val="00936D74"/>
    <w:rsid w:val="00937C48"/>
    <w:rsid w:val="00937F0C"/>
    <w:rsid w:val="009400C9"/>
    <w:rsid w:val="0094095D"/>
    <w:rsid w:val="00943D34"/>
    <w:rsid w:val="0094581F"/>
    <w:rsid w:val="009508CD"/>
    <w:rsid w:val="009513E0"/>
    <w:rsid w:val="00952AF4"/>
    <w:rsid w:val="00953315"/>
    <w:rsid w:val="0095479A"/>
    <w:rsid w:val="00955C5C"/>
    <w:rsid w:val="009571C4"/>
    <w:rsid w:val="009574C6"/>
    <w:rsid w:val="009660A5"/>
    <w:rsid w:val="00971E04"/>
    <w:rsid w:val="00974BFE"/>
    <w:rsid w:val="00975B28"/>
    <w:rsid w:val="009774C8"/>
    <w:rsid w:val="00981385"/>
    <w:rsid w:val="0098242E"/>
    <w:rsid w:val="009866C8"/>
    <w:rsid w:val="0099002B"/>
    <w:rsid w:val="009909DB"/>
    <w:rsid w:val="00990EA8"/>
    <w:rsid w:val="009931F3"/>
    <w:rsid w:val="0099611F"/>
    <w:rsid w:val="009974E8"/>
    <w:rsid w:val="009A1E54"/>
    <w:rsid w:val="009A20DC"/>
    <w:rsid w:val="009A283E"/>
    <w:rsid w:val="009A3F4D"/>
    <w:rsid w:val="009A5245"/>
    <w:rsid w:val="009A561A"/>
    <w:rsid w:val="009A6EE6"/>
    <w:rsid w:val="009A74A2"/>
    <w:rsid w:val="009A7598"/>
    <w:rsid w:val="009A7755"/>
    <w:rsid w:val="009A78FA"/>
    <w:rsid w:val="009B303A"/>
    <w:rsid w:val="009B4AA5"/>
    <w:rsid w:val="009B4C16"/>
    <w:rsid w:val="009B5445"/>
    <w:rsid w:val="009B574D"/>
    <w:rsid w:val="009B6A47"/>
    <w:rsid w:val="009C1106"/>
    <w:rsid w:val="009C176B"/>
    <w:rsid w:val="009C54D4"/>
    <w:rsid w:val="009C77B0"/>
    <w:rsid w:val="009D0E0E"/>
    <w:rsid w:val="009D3F03"/>
    <w:rsid w:val="009D64DC"/>
    <w:rsid w:val="009D6E97"/>
    <w:rsid w:val="009E0340"/>
    <w:rsid w:val="009E44BC"/>
    <w:rsid w:val="009E5913"/>
    <w:rsid w:val="009E78FC"/>
    <w:rsid w:val="009E7B8A"/>
    <w:rsid w:val="009F1202"/>
    <w:rsid w:val="009F1253"/>
    <w:rsid w:val="009F2E43"/>
    <w:rsid w:val="009F67B0"/>
    <w:rsid w:val="009F74BB"/>
    <w:rsid w:val="00A02FEA"/>
    <w:rsid w:val="00A04984"/>
    <w:rsid w:val="00A0640E"/>
    <w:rsid w:val="00A10FA6"/>
    <w:rsid w:val="00A117CC"/>
    <w:rsid w:val="00A134B1"/>
    <w:rsid w:val="00A155DE"/>
    <w:rsid w:val="00A17D73"/>
    <w:rsid w:val="00A17F91"/>
    <w:rsid w:val="00A2136B"/>
    <w:rsid w:val="00A22799"/>
    <w:rsid w:val="00A23C62"/>
    <w:rsid w:val="00A2609A"/>
    <w:rsid w:val="00A26E03"/>
    <w:rsid w:val="00A30024"/>
    <w:rsid w:val="00A3114B"/>
    <w:rsid w:val="00A311F9"/>
    <w:rsid w:val="00A3509B"/>
    <w:rsid w:val="00A35841"/>
    <w:rsid w:val="00A423E5"/>
    <w:rsid w:val="00A45221"/>
    <w:rsid w:val="00A47C58"/>
    <w:rsid w:val="00A47DE9"/>
    <w:rsid w:val="00A517F2"/>
    <w:rsid w:val="00A53608"/>
    <w:rsid w:val="00A53A09"/>
    <w:rsid w:val="00A5500E"/>
    <w:rsid w:val="00A55AB5"/>
    <w:rsid w:val="00A60843"/>
    <w:rsid w:val="00A63087"/>
    <w:rsid w:val="00A667EB"/>
    <w:rsid w:val="00A70D2D"/>
    <w:rsid w:val="00A72309"/>
    <w:rsid w:val="00A754F4"/>
    <w:rsid w:val="00A8046F"/>
    <w:rsid w:val="00A80820"/>
    <w:rsid w:val="00A820C6"/>
    <w:rsid w:val="00A82C81"/>
    <w:rsid w:val="00A84911"/>
    <w:rsid w:val="00A86357"/>
    <w:rsid w:val="00A90176"/>
    <w:rsid w:val="00A93FB8"/>
    <w:rsid w:val="00A954B1"/>
    <w:rsid w:val="00A95953"/>
    <w:rsid w:val="00A95A89"/>
    <w:rsid w:val="00A97469"/>
    <w:rsid w:val="00A97B45"/>
    <w:rsid w:val="00AA2EB7"/>
    <w:rsid w:val="00AA3101"/>
    <w:rsid w:val="00AA3AB4"/>
    <w:rsid w:val="00AA4821"/>
    <w:rsid w:val="00AA71F7"/>
    <w:rsid w:val="00AA71FE"/>
    <w:rsid w:val="00AB0299"/>
    <w:rsid w:val="00AB0AD8"/>
    <w:rsid w:val="00AB2D4C"/>
    <w:rsid w:val="00AC22BF"/>
    <w:rsid w:val="00AC2558"/>
    <w:rsid w:val="00AC3E91"/>
    <w:rsid w:val="00AC4DDC"/>
    <w:rsid w:val="00AC55F1"/>
    <w:rsid w:val="00AD0BEB"/>
    <w:rsid w:val="00AD0E2C"/>
    <w:rsid w:val="00AD0F4F"/>
    <w:rsid w:val="00AD1E95"/>
    <w:rsid w:val="00AD247B"/>
    <w:rsid w:val="00AD26F0"/>
    <w:rsid w:val="00AD4BB5"/>
    <w:rsid w:val="00AD5F5B"/>
    <w:rsid w:val="00AE4DD4"/>
    <w:rsid w:val="00AE5371"/>
    <w:rsid w:val="00AE5680"/>
    <w:rsid w:val="00AE613F"/>
    <w:rsid w:val="00AE6863"/>
    <w:rsid w:val="00AE6CD5"/>
    <w:rsid w:val="00AE799D"/>
    <w:rsid w:val="00AF005F"/>
    <w:rsid w:val="00AF16FE"/>
    <w:rsid w:val="00AF1AA0"/>
    <w:rsid w:val="00AF2675"/>
    <w:rsid w:val="00AF3B3B"/>
    <w:rsid w:val="00AF3D46"/>
    <w:rsid w:val="00AF5F5C"/>
    <w:rsid w:val="00AF68C5"/>
    <w:rsid w:val="00B01391"/>
    <w:rsid w:val="00B0233C"/>
    <w:rsid w:val="00B06800"/>
    <w:rsid w:val="00B0733F"/>
    <w:rsid w:val="00B11A95"/>
    <w:rsid w:val="00B14E4F"/>
    <w:rsid w:val="00B20D0B"/>
    <w:rsid w:val="00B21098"/>
    <w:rsid w:val="00B24799"/>
    <w:rsid w:val="00B24F6A"/>
    <w:rsid w:val="00B263A3"/>
    <w:rsid w:val="00B265F3"/>
    <w:rsid w:val="00B308D1"/>
    <w:rsid w:val="00B30E23"/>
    <w:rsid w:val="00B3278B"/>
    <w:rsid w:val="00B330CD"/>
    <w:rsid w:val="00B33B35"/>
    <w:rsid w:val="00B33C99"/>
    <w:rsid w:val="00B34660"/>
    <w:rsid w:val="00B346E9"/>
    <w:rsid w:val="00B35D83"/>
    <w:rsid w:val="00B36519"/>
    <w:rsid w:val="00B36834"/>
    <w:rsid w:val="00B376C7"/>
    <w:rsid w:val="00B3775F"/>
    <w:rsid w:val="00B40412"/>
    <w:rsid w:val="00B435F7"/>
    <w:rsid w:val="00B44C1F"/>
    <w:rsid w:val="00B45C36"/>
    <w:rsid w:val="00B462FF"/>
    <w:rsid w:val="00B469A8"/>
    <w:rsid w:val="00B4702B"/>
    <w:rsid w:val="00B4717B"/>
    <w:rsid w:val="00B502D2"/>
    <w:rsid w:val="00B51F97"/>
    <w:rsid w:val="00B5308E"/>
    <w:rsid w:val="00B537C8"/>
    <w:rsid w:val="00B6205C"/>
    <w:rsid w:val="00B62226"/>
    <w:rsid w:val="00B66086"/>
    <w:rsid w:val="00B67630"/>
    <w:rsid w:val="00B679DA"/>
    <w:rsid w:val="00B70721"/>
    <w:rsid w:val="00B71FD1"/>
    <w:rsid w:val="00B7571B"/>
    <w:rsid w:val="00B76DC4"/>
    <w:rsid w:val="00B772D8"/>
    <w:rsid w:val="00B804ED"/>
    <w:rsid w:val="00B81C82"/>
    <w:rsid w:val="00B84742"/>
    <w:rsid w:val="00B84DA2"/>
    <w:rsid w:val="00B85EB0"/>
    <w:rsid w:val="00B863E8"/>
    <w:rsid w:val="00B902F1"/>
    <w:rsid w:val="00B906FD"/>
    <w:rsid w:val="00B95FF7"/>
    <w:rsid w:val="00BA066F"/>
    <w:rsid w:val="00BA0E4A"/>
    <w:rsid w:val="00BA1797"/>
    <w:rsid w:val="00BA1C68"/>
    <w:rsid w:val="00BA3C97"/>
    <w:rsid w:val="00BA456D"/>
    <w:rsid w:val="00BA4D71"/>
    <w:rsid w:val="00BB0D88"/>
    <w:rsid w:val="00BB5D65"/>
    <w:rsid w:val="00BB6192"/>
    <w:rsid w:val="00BB62B6"/>
    <w:rsid w:val="00BB79A4"/>
    <w:rsid w:val="00BC0A77"/>
    <w:rsid w:val="00BC2710"/>
    <w:rsid w:val="00BC2788"/>
    <w:rsid w:val="00BC37B4"/>
    <w:rsid w:val="00BC6537"/>
    <w:rsid w:val="00BD02E7"/>
    <w:rsid w:val="00BD0F77"/>
    <w:rsid w:val="00BD1278"/>
    <w:rsid w:val="00BD13F1"/>
    <w:rsid w:val="00BD1E40"/>
    <w:rsid w:val="00BD30AC"/>
    <w:rsid w:val="00BD3375"/>
    <w:rsid w:val="00BD3B78"/>
    <w:rsid w:val="00BD4F72"/>
    <w:rsid w:val="00BD6381"/>
    <w:rsid w:val="00BD6789"/>
    <w:rsid w:val="00BD6966"/>
    <w:rsid w:val="00BE0014"/>
    <w:rsid w:val="00BE4192"/>
    <w:rsid w:val="00BE5369"/>
    <w:rsid w:val="00BE6340"/>
    <w:rsid w:val="00BE7745"/>
    <w:rsid w:val="00BE77F5"/>
    <w:rsid w:val="00BF172D"/>
    <w:rsid w:val="00BF3EE1"/>
    <w:rsid w:val="00BF4920"/>
    <w:rsid w:val="00BF494D"/>
    <w:rsid w:val="00BF4FFD"/>
    <w:rsid w:val="00BF512C"/>
    <w:rsid w:val="00BF7427"/>
    <w:rsid w:val="00C00F5D"/>
    <w:rsid w:val="00C01289"/>
    <w:rsid w:val="00C02511"/>
    <w:rsid w:val="00C0320F"/>
    <w:rsid w:val="00C039A8"/>
    <w:rsid w:val="00C07319"/>
    <w:rsid w:val="00C07F60"/>
    <w:rsid w:val="00C114AE"/>
    <w:rsid w:val="00C11944"/>
    <w:rsid w:val="00C13CB9"/>
    <w:rsid w:val="00C17987"/>
    <w:rsid w:val="00C20767"/>
    <w:rsid w:val="00C23477"/>
    <w:rsid w:val="00C2350C"/>
    <w:rsid w:val="00C23CF1"/>
    <w:rsid w:val="00C241D6"/>
    <w:rsid w:val="00C24558"/>
    <w:rsid w:val="00C24ED2"/>
    <w:rsid w:val="00C25156"/>
    <w:rsid w:val="00C2569E"/>
    <w:rsid w:val="00C25712"/>
    <w:rsid w:val="00C30304"/>
    <w:rsid w:val="00C30F79"/>
    <w:rsid w:val="00C31515"/>
    <w:rsid w:val="00C31A9A"/>
    <w:rsid w:val="00C372FD"/>
    <w:rsid w:val="00C406EA"/>
    <w:rsid w:val="00C42D54"/>
    <w:rsid w:val="00C4515F"/>
    <w:rsid w:val="00C453EF"/>
    <w:rsid w:val="00C476BB"/>
    <w:rsid w:val="00C477F3"/>
    <w:rsid w:val="00C50AA7"/>
    <w:rsid w:val="00C50AC0"/>
    <w:rsid w:val="00C5535D"/>
    <w:rsid w:val="00C55868"/>
    <w:rsid w:val="00C56070"/>
    <w:rsid w:val="00C56C0A"/>
    <w:rsid w:val="00C640E5"/>
    <w:rsid w:val="00C654E8"/>
    <w:rsid w:val="00C65A8F"/>
    <w:rsid w:val="00C664F1"/>
    <w:rsid w:val="00C67003"/>
    <w:rsid w:val="00C67BB1"/>
    <w:rsid w:val="00C715B2"/>
    <w:rsid w:val="00C74D45"/>
    <w:rsid w:val="00C80978"/>
    <w:rsid w:val="00C80C15"/>
    <w:rsid w:val="00C818E7"/>
    <w:rsid w:val="00C819B3"/>
    <w:rsid w:val="00C901E3"/>
    <w:rsid w:val="00C90ACF"/>
    <w:rsid w:val="00C9139F"/>
    <w:rsid w:val="00C91CA0"/>
    <w:rsid w:val="00C94C19"/>
    <w:rsid w:val="00C9529D"/>
    <w:rsid w:val="00CA08A5"/>
    <w:rsid w:val="00CA1155"/>
    <w:rsid w:val="00CA230E"/>
    <w:rsid w:val="00CA3BDD"/>
    <w:rsid w:val="00CA690B"/>
    <w:rsid w:val="00CA6978"/>
    <w:rsid w:val="00CB039E"/>
    <w:rsid w:val="00CB0828"/>
    <w:rsid w:val="00CB0897"/>
    <w:rsid w:val="00CB09BC"/>
    <w:rsid w:val="00CB1903"/>
    <w:rsid w:val="00CB2069"/>
    <w:rsid w:val="00CB4580"/>
    <w:rsid w:val="00CB4A88"/>
    <w:rsid w:val="00CB502C"/>
    <w:rsid w:val="00CB5F0C"/>
    <w:rsid w:val="00CB627C"/>
    <w:rsid w:val="00CB7D66"/>
    <w:rsid w:val="00CC1EBE"/>
    <w:rsid w:val="00CC2FA5"/>
    <w:rsid w:val="00CC34A6"/>
    <w:rsid w:val="00CC67C0"/>
    <w:rsid w:val="00CD0E37"/>
    <w:rsid w:val="00CD2339"/>
    <w:rsid w:val="00CD3116"/>
    <w:rsid w:val="00CD3214"/>
    <w:rsid w:val="00CD474A"/>
    <w:rsid w:val="00CD53B7"/>
    <w:rsid w:val="00CD5BAF"/>
    <w:rsid w:val="00CD70AD"/>
    <w:rsid w:val="00CD7DD4"/>
    <w:rsid w:val="00CE09A3"/>
    <w:rsid w:val="00CE3BAB"/>
    <w:rsid w:val="00CE5519"/>
    <w:rsid w:val="00CE71E3"/>
    <w:rsid w:val="00CF0738"/>
    <w:rsid w:val="00CF1C36"/>
    <w:rsid w:val="00CF20EA"/>
    <w:rsid w:val="00CF30F9"/>
    <w:rsid w:val="00CF36F0"/>
    <w:rsid w:val="00CF3E4D"/>
    <w:rsid w:val="00CF3EF5"/>
    <w:rsid w:val="00CF4131"/>
    <w:rsid w:val="00CF43CE"/>
    <w:rsid w:val="00CF574D"/>
    <w:rsid w:val="00CF5A44"/>
    <w:rsid w:val="00D0052B"/>
    <w:rsid w:val="00D01212"/>
    <w:rsid w:val="00D03396"/>
    <w:rsid w:val="00D0358F"/>
    <w:rsid w:val="00D03EC1"/>
    <w:rsid w:val="00D05F8E"/>
    <w:rsid w:val="00D06F02"/>
    <w:rsid w:val="00D079AD"/>
    <w:rsid w:val="00D110CA"/>
    <w:rsid w:val="00D11C67"/>
    <w:rsid w:val="00D1229E"/>
    <w:rsid w:val="00D1332D"/>
    <w:rsid w:val="00D13C1C"/>
    <w:rsid w:val="00D14582"/>
    <w:rsid w:val="00D147CE"/>
    <w:rsid w:val="00D159B4"/>
    <w:rsid w:val="00D1613B"/>
    <w:rsid w:val="00D16306"/>
    <w:rsid w:val="00D205F2"/>
    <w:rsid w:val="00D21737"/>
    <w:rsid w:val="00D21B15"/>
    <w:rsid w:val="00D231D8"/>
    <w:rsid w:val="00D244A9"/>
    <w:rsid w:val="00D327FB"/>
    <w:rsid w:val="00D34362"/>
    <w:rsid w:val="00D36CB9"/>
    <w:rsid w:val="00D36DB2"/>
    <w:rsid w:val="00D40AD6"/>
    <w:rsid w:val="00D40B2C"/>
    <w:rsid w:val="00D40DEE"/>
    <w:rsid w:val="00D4190F"/>
    <w:rsid w:val="00D45C1D"/>
    <w:rsid w:val="00D463E6"/>
    <w:rsid w:val="00D467C0"/>
    <w:rsid w:val="00D46A8C"/>
    <w:rsid w:val="00D52D38"/>
    <w:rsid w:val="00D53984"/>
    <w:rsid w:val="00D5644B"/>
    <w:rsid w:val="00D56AF4"/>
    <w:rsid w:val="00D63F2A"/>
    <w:rsid w:val="00D64BFF"/>
    <w:rsid w:val="00D66E74"/>
    <w:rsid w:val="00D67866"/>
    <w:rsid w:val="00D7160D"/>
    <w:rsid w:val="00D72AB9"/>
    <w:rsid w:val="00D72F52"/>
    <w:rsid w:val="00D738D1"/>
    <w:rsid w:val="00D757A3"/>
    <w:rsid w:val="00D76B99"/>
    <w:rsid w:val="00D80499"/>
    <w:rsid w:val="00D821BB"/>
    <w:rsid w:val="00D82DE9"/>
    <w:rsid w:val="00D83157"/>
    <w:rsid w:val="00D836D7"/>
    <w:rsid w:val="00D8633A"/>
    <w:rsid w:val="00D873DD"/>
    <w:rsid w:val="00D877EC"/>
    <w:rsid w:val="00D87AD9"/>
    <w:rsid w:val="00D87DAE"/>
    <w:rsid w:val="00D904CA"/>
    <w:rsid w:val="00D917D6"/>
    <w:rsid w:val="00D91D47"/>
    <w:rsid w:val="00D93206"/>
    <w:rsid w:val="00D93AD9"/>
    <w:rsid w:val="00D93E84"/>
    <w:rsid w:val="00D94957"/>
    <w:rsid w:val="00D97555"/>
    <w:rsid w:val="00D977D7"/>
    <w:rsid w:val="00D979D4"/>
    <w:rsid w:val="00D97A0F"/>
    <w:rsid w:val="00DA01E5"/>
    <w:rsid w:val="00DA6789"/>
    <w:rsid w:val="00DB01F8"/>
    <w:rsid w:val="00DB02AC"/>
    <w:rsid w:val="00DB037C"/>
    <w:rsid w:val="00DB35C3"/>
    <w:rsid w:val="00DB3D30"/>
    <w:rsid w:val="00DB3E16"/>
    <w:rsid w:val="00DB47E1"/>
    <w:rsid w:val="00DB485E"/>
    <w:rsid w:val="00DB61E0"/>
    <w:rsid w:val="00DB7467"/>
    <w:rsid w:val="00DB773A"/>
    <w:rsid w:val="00DB7969"/>
    <w:rsid w:val="00DC0159"/>
    <w:rsid w:val="00DC0B67"/>
    <w:rsid w:val="00DC0F90"/>
    <w:rsid w:val="00DC1E90"/>
    <w:rsid w:val="00DC34AA"/>
    <w:rsid w:val="00DC3F81"/>
    <w:rsid w:val="00DC71FE"/>
    <w:rsid w:val="00DC726E"/>
    <w:rsid w:val="00DD21B4"/>
    <w:rsid w:val="00DD2E61"/>
    <w:rsid w:val="00DE32D3"/>
    <w:rsid w:val="00DE3750"/>
    <w:rsid w:val="00DE38D7"/>
    <w:rsid w:val="00DE3F5D"/>
    <w:rsid w:val="00DE41A2"/>
    <w:rsid w:val="00DE5B70"/>
    <w:rsid w:val="00DE642F"/>
    <w:rsid w:val="00DE672A"/>
    <w:rsid w:val="00DE6824"/>
    <w:rsid w:val="00DE70A8"/>
    <w:rsid w:val="00DF016B"/>
    <w:rsid w:val="00DF0B4F"/>
    <w:rsid w:val="00DF180E"/>
    <w:rsid w:val="00DF3A3A"/>
    <w:rsid w:val="00DF3D39"/>
    <w:rsid w:val="00DF525B"/>
    <w:rsid w:val="00DF6FB5"/>
    <w:rsid w:val="00DF7768"/>
    <w:rsid w:val="00DF7FCE"/>
    <w:rsid w:val="00E0022D"/>
    <w:rsid w:val="00E00A8B"/>
    <w:rsid w:val="00E0117C"/>
    <w:rsid w:val="00E02FA1"/>
    <w:rsid w:val="00E0337C"/>
    <w:rsid w:val="00E03974"/>
    <w:rsid w:val="00E04AE6"/>
    <w:rsid w:val="00E05550"/>
    <w:rsid w:val="00E07B77"/>
    <w:rsid w:val="00E11DEF"/>
    <w:rsid w:val="00E132D3"/>
    <w:rsid w:val="00E13DD8"/>
    <w:rsid w:val="00E152EE"/>
    <w:rsid w:val="00E15CFF"/>
    <w:rsid w:val="00E15E49"/>
    <w:rsid w:val="00E1724E"/>
    <w:rsid w:val="00E201F0"/>
    <w:rsid w:val="00E21545"/>
    <w:rsid w:val="00E2178A"/>
    <w:rsid w:val="00E2414C"/>
    <w:rsid w:val="00E245EC"/>
    <w:rsid w:val="00E24708"/>
    <w:rsid w:val="00E2504C"/>
    <w:rsid w:val="00E25E66"/>
    <w:rsid w:val="00E25F6F"/>
    <w:rsid w:val="00E26587"/>
    <w:rsid w:val="00E2780F"/>
    <w:rsid w:val="00E32EC1"/>
    <w:rsid w:val="00E3635F"/>
    <w:rsid w:val="00E4123A"/>
    <w:rsid w:val="00E43094"/>
    <w:rsid w:val="00E4397B"/>
    <w:rsid w:val="00E46507"/>
    <w:rsid w:val="00E50423"/>
    <w:rsid w:val="00E556A7"/>
    <w:rsid w:val="00E55D4B"/>
    <w:rsid w:val="00E5615E"/>
    <w:rsid w:val="00E576C6"/>
    <w:rsid w:val="00E5789C"/>
    <w:rsid w:val="00E57BBE"/>
    <w:rsid w:val="00E61325"/>
    <w:rsid w:val="00E62BDF"/>
    <w:rsid w:val="00E63429"/>
    <w:rsid w:val="00E6543A"/>
    <w:rsid w:val="00E702D7"/>
    <w:rsid w:val="00E72BBC"/>
    <w:rsid w:val="00E735BC"/>
    <w:rsid w:val="00E73A69"/>
    <w:rsid w:val="00E759A1"/>
    <w:rsid w:val="00E80E15"/>
    <w:rsid w:val="00E83683"/>
    <w:rsid w:val="00E849C3"/>
    <w:rsid w:val="00E84EEE"/>
    <w:rsid w:val="00E85F21"/>
    <w:rsid w:val="00E86D39"/>
    <w:rsid w:val="00E87165"/>
    <w:rsid w:val="00E92D5A"/>
    <w:rsid w:val="00E92D93"/>
    <w:rsid w:val="00E960A0"/>
    <w:rsid w:val="00E96DFB"/>
    <w:rsid w:val="00E975F7"/>
    <w:rsid w:val="00EA3D54"/>
    <w:rsid w:val="00EA40C6"/>
    <w:rsid w:val="00EA6C09"/>
    <w:rsid w:val="00EA7475"/>
    <w:rsid w:val="00EB0B1C"/>
    <w:rsid w:val="00EB2C1D"/>
    <w:rsid w:val="00EB321F"/>
    <w:rsid w:val="00EB344D"/>
    <w:rsid w:val="00EB3599"/>
    <w:rsid w:val="00EB4D52"/>
    <w:rsid w:val="00EB5710"/>
    <w:rsid w:val="00EB6BBA"/>
    <w:rsid w:val="00EB792C"/>
    <w:rsid w:val="00EC1B97"/>
    <w:rsid w:val="00EC265F"/>
    <w:rsid w:val="00EC73B7"/>
    <w:rsid w:val="00ED14B4"/>
    <w:rsid w:val="00ED1DBC"/>
    <w:rsid w:val="00ED3EDC"/>
    <w:rsid w:val="00ED3F20"/>
    <w:rsid w:val="00EE0974"/>
    <w:rsid w:val="00EE1FDC"/>
    <w:rsid w:val="00EE34DC"/>
    <w:rsid w:val="00EE3EF8"/>
    <w:rsid w:val="00EE4020"/>
    <w:rsid w:val="00EE49E4"/>
    <w:rsid w:val="00EE54C3"/>
    <w:rsid w:val="00EF0EF3"/>
    <w:rsid w:val="00EF15E2"/>
    <w:rsid w:val="00EF2087"/>
    <w:rsid w:val="00EF2564"/>
    <w:rsid w:val="00EF4C01"/>
    <w:rsid w:val="00EF595E"/>
    <w:rsid w:val="00EF672B"/>
    <w:rsid w:val="00EF6DC4"/>
    <w:rsid w:val="00F005AC"/>
    <w:rsid w:val="00F00BFE"/>
    <w:rsid w:val="00F00C9E"/>
    <w:rsid w:val="00F00EF8"/>
    <w:rsid w:val="00F01664"/>
    <w:rsid w:val="00F02AA4"/>
    <w:rsid w:val="00F03B79"/>
    <w:rsid w:val="00F047AE"/>
    <w:rsid w:val="00F058A3"/>
    <w:rsid w:val="00F06D4D"/>
    <w:rsid w:val="00F07C95"/>
    <w:rsid w:val="00F100D6"/>
    <w:rsid w:val="00F12613"/>
    <w:rsid w:val="00F131E9"/>
    <w:rsid w:val="00F145BB"/>
    <w:rsid w:val="00F160F7"/>
    <w:rsid w:val="00F20318"/>
    <w:rsid w:val="00F2085B"/>
    <w:rsid w:val="00F21210"/>
    <w:rsid w:val="00F22F6B"/>
    <w:rsid w:val="00F2359A"/>
    <w:rsid w:val="00F23DC0"/>
    <w:rsid w:val="00F241EF"/>
    <w:rsid w:val="00F249C0"/>
    <w:rsid w:val="00F2603B"/>
    <w:rsid w:val="00F30A76"/>
    <w:rsid w:val="00F30DF5"/>
    <w:rsid w:val="00F31D20"/>
    <w:rsid w:val="00F32649"/>
    <w:rsid w:val="00F336D3"/>
    <w:rsid w:val="00F33E98"/>
    <w:rsid w:val="00F33ED4"/>
    <w:rsid w:val="00F34B14"/>
    <w:rsid w:val="00F418CB"/>
    <w:rsid w:val="00F43204"/>
    <w:rsid w:val="00F512BA"/>
    <w:rsid w:val="00F51D1A"/>
    <w:rsid w:val="00F52F8F"/>
    <w:rsid w:val="00F530E9"/>
    <w:rsid w:val="00F546B2"/>
    <w:rsid w:val="00F61968"/>
    <w:rsid w:val="00F61F6C"/>
    <w:rsid w:val="00F635A9"/>
    <w:rsid w:val="00F66F83"/>
    <w:rsid w:val="00F700DC"/>
    <w:rsid w:val="00F70FB9"/>
    <w:rsid w:val="00F71056"/>
    <w:rsid w:val="00F7362B"/>
    <w:rsid w:val="00F742B0"/>
    <w:rsid w:val="00F7503F"/>
    <w:rsid w:val="00F76D1C"/>
    <w:rsid w:val="00F815ED"/>
    <w:rsid w:val="00F8186D"/>
    <w:rsid w:val="00F83B00"/>
    <w:rsid w:val="00F861D2"/>
    <w:rsid w:val="00F86CBF"/>
    <w:rsid w:val="00F87CE6"/>
    <w:rsid w:val="00F91C33"/>
    <w:rsid w:val="00F91C37"/>
    <w:rsid w:val="00F920D7"/>
    <w:rsid w:val="00F92AC4"/>
    <w:rsid w:val="00F946E5"/>
    <w:rsid w:val="00F95BAE"/>
    <w:rsid w:val="00F96593"/>
    <w:rsid w:val="00F965E9"/>
    <w:rsid w:val="00F96B27"/>
    <w:rsid w:val="00FA06D4"/>
    <w:rsid w:val="00FA11E8"/>
    <w:rsid w:val="00FA146A"/>
    <w:rsid w:val="00FA1AC2"/>
    <w:rsid w:val="00FA348C"/>
    <w:rsid w:val="00FA3D7F"/>
    <w:rsid w:val="00FA4185"/>
    <w:rsid w:val="00FA464F"/>
    <w:rsid w:val="00FB08A0"/>
    <w:rsid w:val="00FB26F9"/>
    <w:rsid w:val="00FB3E43"/>
    <w:rsid w:val="00FC0BEF"/>
    <w:rsid w:val="00FC2792"/>
    <w:rsid w:val="00FC377E"/>
    <w:rsid w:val="00FC43D1"/>
    <w:rsid w:val="00FC4A22"/>
    <w:rsid w:val="00FC5018"/>
    <w:rsid w:val="00FD1575"/>
    <w:rsid w:val="00FD21DE"/>
    <w:rsid w:val="00FD2DF2"/>
    <w:rsid w:val="00FD3706"/>
    <w:rsid w:val="00FD4E6D"/>
    <w:rsid w:val="00FD5ECD"/>
    <w:rsid w:val="00FE334B"/>
    <w:rsid w:val="00FE38FA"/>
    <w:rsid w:val="00FE3DAE"/>
    <w:rsid w:val="00FE4589"/>
    <w:rsid w:val="00FE648E"/>
    <w:rsid w:val="00FE762A"/>
    <w:rsid w:val="00FF1877"/>
    <w:rsid w:val="00FF2003"/>
    <w:rsid w:val="00FF3776"/>
    <w:rsid w:val="00FF3B3C"/>
    <w:rsid w:val="00FF3CD9"/>
    <w:rsid w:val="00FF40C1"/>
    <w:rsid w:val="00FF4DED"/>
    <w:rsid w:val="00FF5A0A"/>
    <w:rsid w:val="00FF623D"/>
    <w:rsid w:val="00FF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482B2"/>
  <w15:docId w15:val="{D8798C3B-1695-40CB-9DEF-03963FB9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F512C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AE5680"/>
    <w:pPr>
      <w:keepNext/>
      <w:keepLines/>
      <w:numPr>
        <w:numId w:val="2"/>
      </w:numPr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C1392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4717B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9D3F03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D110CA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ajorBidi"/>
      <w:b/>
    </w:rPr>
  </w:style>
  <w:style w:type="paragraph" w:styleId="6">
    <w:name w:val="heading 6"/>
    <w:basedOn w:val="a0"/>
    <w:next w:val="a0"/>
    <w:link w:val="60"/>
    <w:uiPriority w:val="9"/>
    <w:unhideWhenUsed/>
    <w:qFormat/>
    <w:rsid w:val="00FB08A0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b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4717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B4717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E568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C13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B4717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9D3F03"/>
    <w:rPr>
      <w:rFonts w:ascii="Times New Roman" w:eastAsiaTheme="majorEastAsia" w:hAnsi="Times New Roman" w:cstheme="majorBidi"/>
      <w:b/>
      <w:iCs/>
      <w:sz w:val="28"/>
    </w:rPr>
  </w:style>
  <w:style w:type="table" w:styleId="a4">
    <w:name w:val="Table Grid"/>
    <w:basedOn w:val="a2"/>
    <w:uiPriority w:val="39"/>
    <w:rsid w:val="00104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1048E8"/>
    <w:pPr>
      <w:ind w:left="720"/>
      <w:contextualSpacing/>
    </w:pPr>
  </w:style>
  <w:style w:type="character" w:customStyle="1" w:styleId="50">
    <w:name w:val="Заголовок 5 Знак"/>
    <w:basedOn w:val="a1"/>
    <w:link w:val="5"/>
    <w:uiPriority w:val="9"/>
    <w:rsid w:val="00D110C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1"/>
    <w:link w:val="6"/>
    <w:uiPriority w:val="9"/>
    <w:rsid w:val="00FB08A0"/>
    <w:rPr>
      <w:rFonts w:ascii="Times New Roman" w:eastAsiaTheme="majorEastAsia" w:hAnsi="Times New Roman" w:cstheme="majorBidi"/>
      <w:b/>
      <w:sz w:val="28"/>
    </w:rPr>
  </w:style>
  <w:style w:type="paragraph" w:styleId="7">
    <w:name w:val="toc 7"/>
    <w:basedOn w:val="a0"/>
    <w:next w:val="a0"/>
    <w:autoRedefine/>
    <w:uiPriority w:val="39"/>
    <w:semiHidden/>
    <w:unhideWhenUsed/>
    <w:rsid w:val="00B4717B"/>
    <w:pPr>
      <w:numPr>
        <w:ilvl w:val="6"/>
        <w:numId w:val="2"/>
      </w:numPr>
      <w:spacing w:after="100"/>
    </w:pPr>
  </w:style>
  <w:style w:type="character" w:customStyle="1" w:styleId="80">
    <w:name w:val="Заголовок 8 Знак"/>
    <w:basedOn w:val="a1"/>
    <w:link w:val="8"/>
    <w:uiPriority w:val="9"/>
    <w:semiHidden/>
    <w:rsid w:val="00B471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rsid w:val="00B471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Balloon Text"/>
    <w:basedOn w:val="a0"/>
    <w:link w:val="a7"/>
    <w:uiPriority w:val="99"/>
    <w:semiHidden/>
    <w:unhideWhenUsed/>
    <w:rsid w:val="004D3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D3343"/>
    <w:rPr>
      <w:rFonts w:ascii="Tahoma" w:hAnsi="Tahoma" w:cs="Tahoma"/>
      <w:sz w:val="16"/>
      <w:szCs w:val="16"/>
    </w:rPr>
  </w:style>
  <w:style w:type="character" w:styleId="a8">
    <w:name w:val="annotation reference"/>
    <w:basedOn w:val="a1"/>
    <w:uiPriority w:val="99"/>
    <w:semiHidden/>
    <w:unhideWhenUsed/>
    <w:rsid w:val="004D3343"/>
    <w:rPr>
      <w:sz w:val="16"/>
      <w:szCs w:val="16"/>
    </w:rPr>
  </w:style>
  <w:style w:type="paragraph" w:styleId="a9">
    <w:name w:val="annotation text"/>
    <w:basedOn w:val="a0"/>
    <w:link w:val="aa"/>
    <w:uiPriority w:val="99"/>
    <w:unhideWhenUsed/>
    <w:rsid w:val="004D334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rsid w:val="004D334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D334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D3343"/>
    <w:rPr>
      <w:b/>
      <w:bCs/>
      <w:sz w:val="20"/>
      <w:szCs w:val="20"/>
    </w:rPr>
  </w:style>
  <w:style w:type="paragraph" w:styleId="ad">
    <w:name w:val="header"/>
    <w:basedOn w:val="a0"/>
    <w:link w:val="ae"/>
    <w:uiPriority w:val="99"/>
    <w:unhideWhenUsed/>
    <w:rsid w:val="00F41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F418CB"/>
  </w:style>
  <w:style w:type="paragraph" w:styleId="af">
    <w:name w:val="footer"/>
    <w:basedOn w:val="a0"/>
    <w:link w:val="af0"/>
    <w:uiPriority w:val="99"/>
    <w:unhideWhenUsed/>
    <w:rsid w:val="00F41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F418CB"/>
  </w:style>
  <w:style w:type="paragraph" w:styleId="a">
    <w:name w:val="List Bullet"/>
    <w:basedOn w:val="a0"/>
    <w:uiPriority w:val="99"/>
    <w:unhideWhenUsed/>
    <w:rsid w:val="000F6D72"/>
    <w:pPr>
      <w:numPr>
        <w:numId w:val="3"/>
      </w:numPr>
      <w:contextualSpacing/>
    </w:pPr>
  </w:style>
  <w:style w:type="paragraph" w:customStyle="1" w:styleId="Notes">
    <w:name w:val="Notes"/>
    <w:basedOn w:val="a0"/>
    <w:link w:val="Notes0"/>
    <w:qFormat/>
    <w:rsid w:val="008A7039"/>
    <w:pPr>
      <w:spacing w:after="120" w:line="240" w:lineRule="auto"/>
    </w:pPr>
    <w:rPr>
      <w:rFonts w:cs="Times New Roman"/>
      <w:color w:val="2E74B5" w:themeColor="accent1" w:themeShade="BF"/>
    </w:rPr>
  </w:style>
  <w:style w:type="character" w:customStyle="1" w:styleId="Notes0">
    <w:name w:val="Notes Знак"/>
    <w:basedOn w:val="a1"/>
    <w:link w:val="Notes"/>
    <w:rsid w:val="008A7039"/>
    <w:rPr>
      <w:rFonts w:ascii="Times New Roman" w:hAnsi="Times New Roman" w:cs="Times New Roman"/>
      <w:color w:val="2E74B5" w:themeColor="accent1" w:themeShade="BF"/>
      <w:sz w:val="28"/>
    </w:rPr>
  </w:style>
  <w:style w:type="paragraph" w:customStyle="1" w:styleId="MyText">
    <w:name w:val="MyText"/>
    <w:basedOn w:val="a0"/>
    <w:link w:val="MyText0"/>
    <w:qFormat/>
    <w:rsid w:val="00AE5680"/>
    <w:rPr>
      <w:rFonts w:cs="Times New Roman"/>
      <w:szCs w:val="28"/>
    </w:rPr>
  </w:style>
  <w:style w:type="paragraph" w:customStyle="1" w:styleId="MyCode">
    <w:name w:val="MyCode"/>
    <w:basedOn w:val="MyText"/>
    <w:link w:val="MyCode0"/>
    <w:qFormat/>
    <w:rsid w:val="00AE5680"/>
    <w:rPr>
      <w:rFonts w:ascii="Consolas" w:hAnsi="Consolas"/>
    </w:rPr>
  </w:style>
  <w:style w:type="character" w:customStyle="1" w:styleId="MyText0">
    <w:name w:val="MyText Знак"/>
    <w:basedOn w:val="a1"/>
    <w:link w:val="MyText"/>
    <w:rsid w:val="00AE5680"/>
    <w:rPr>
      <w:rFonts w:ascii="Times New Roman" w:hAnsi="Times New Roman" w:cs="Times New Roman"/>
      <w:sz w:val="28"/>
      <w:szCs w:val="28"/>
    </w:rPr>
  </w:style>
  <w:style w:type="character" w:customStyle="1" w:styleId="MyCode0">
    <w:name w:val="MyCode Знак"/>
    <w:basedOn w:val="MyText0"/>
    <w:link w:val="MyCode"/>
    <w:rsid w:val="00AE5680"/>
    <w:rPr>
      <w:rFonts w:ascii="Consolas" w:hAnsi="Consolas" w:cs="Times New Roman"/>
      <w:sz w:val="28"/>
      <w:szCs w:val="28"/>
    </w:rPr>
  </w:style>
  <w:style w:type="character" w:styleId="af1">
    <w:name w:val="Hyperlink"/>
    <w:basedOn w:val="a1"/>
    <w:uiPriority w:val="99"/>
    <w:unhideWhenUsed/>
    <w:rsid w:val="005F32F6"/>
    <w:rPr>
      <w:color w:val="0563C1" w:themeColor="hyperlink"/>
      <w:u w:val="single"/>
    </w:rPr>
  </w:style>
  <w:style w:type="paragraph" w:styleId="af2">
    <w:name w:val="Revision"/>
    <w:hidden/>
    <w:uiPriority w:val="99"/>
    <w:semiHidden/>
    <w:rsid w:val="00345DE8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E82FA-2B91-4054-9C53-5D1F1685A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7398</TotalTime>
  <Pages>13</Pages>
  <Words>2960</Words>
  <Characters>16875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Anureev</dc:creator>
  <cp:keywords/>
  <dc:description/>
  <cp:lastModifiedBy>Igor Anureev</cp:lastModifiedBy>
  <cp:revision>673</cp:revision>
  <dcterms:created xsi:type="dcterms:W3CDTF">2020-09-20T06:55:00Z</dcterms:created>
  <dcterms:modified xsi:type="dcterms:W3CDTF">2021-03-03T15:06:00Z</dcterms:modified>
</cp:coreProperties>
</file>